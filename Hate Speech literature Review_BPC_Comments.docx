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626D5" w:rsidRPr="0071774B" w:rsidRDefault="00BE7D8D">
      <w:pPr>
        <w:spacing w:before="240" w:after="240"/>
        <w:rPr>
          <w:b/>
          <w:color w:val="000000" w:themeColor="text1"/>
          <w:rPrChange w:id="1" w:author="Haris Sumra" w:date="2020-08-10T16:06:00Z">
            <w:rPr>
              <w:b/>
            </w:rPr>
          </w:rPrChange>
        </w:rPr>
      </w:pPr>
      <w:r>
        <w:rPr>
          <w:b/>
        </w:rPr>
        <w:t xml:space="preserve"> </w:t>
      </w:r>
    </w:p>
    <w:p w14:paraId="223A4574" w14:textId="04F03B2D" w:rsidR="001B3713" w:rsidRPr="001B3713" w:rsidRDefault="00976170">
      <w:pPr>
        <w:pStyle w:val="Title"/>
        <w:jc w:val="center"/>
        <w:pPrChange w:id="2" w:author="Chiazza, Brandon (MOCS)" w:date="2020-07-27T16:41:00Z">
          <w:pPr>
            <w:spacing w:before="240" w:after="240" w:line="360" w:lineRule="auto"/>
          </w:pPr>
        </w:pPrChange>
      </w:pPr>
      <w:ins w:id="3" w:author="Haris Sumra" w:date="2020-08-02T06:08:00Z">
        <w:r>
          <w:t xml:space="preserve">Predictive Features for Hate Speech Detection </w:t>
        </w:r>
      </w:ins>
      <w:ins w:id="4" w:author="Haris Sumra" w:date="2020-08-02T07:52:00Z">
        <w:r w:rsidR="00E91E11">
          <w:t xml:space="preserve">using Image Classification </w:t>
        </w:r>
      </w:ins>
      <w:ins w:id="5" w:author="Haris Sumra" w:date="2020-08-02T07:53:00Z">
        <w:r w:rsidR="00E91E11">
          <w:t>of</w:t>
        </w:r>
      </w:ins>
      <w:ins w:id="6" w:author="Haris Sumra" w:date="2020-08-02T07:52:00Z">
        <w:r w:rsidR="00E91E11">
          <w:t xml:space="preserve"> Hateful Symbols</w:t>
        </w:r>
      </w:ins>
      <w:commentRangeStart w:id="7"/>
      <w:commentRangeStart w:id="8"/>
      <w:del w:id="9" w:author="Haris Sumra" w:date="2020-08-02T07:14:00Z">
        <w:r w:rsidR="00BE7D8D" w:rsidDel="00D36D72">
          <w:delText>H</w:delText>
        </w:r>
      </w:del>
      <w:ins w:id="10" w:author="Haris Sumra" w:date="2020-08-02T07:14:00Z">
        <w:r w:rsidR="00D36D72">
          <w:t>:</w:t>
        </w:r>
      </w:ins>
      <w:del w:id="11" w:author="Haris Sumra" w:date="2020-08-02T06:09:00Z">
        <w:r w:rsidR="00BE7D8D" w:rsidDel="00976170">
          <w:delText>ate Speech literature Review</w:delText>
        </w:r>
        <w:commentRangeEnd w:id="7"/>
        <w:r w:rsidR="001B3713" w:rsidDel="00976170">
          <w:rPr>
            <w:rStyle w:val="CommentReference"/>
          </w:rPr>
          <w:commentReference w:id="7"/>
        </w:r>
        <w:commentRangeEnd w:id="8"/>
        <w:r w:rsidR="002F01A0" w:rsidDel="00976170">
          <w:rPr>
            <w:rStyle w:val="CommentReference"/>
          </w:rPr>
          <w:commentReference w:id="8"/>
        </w:r>
      </w:del>
    </w:p>
    <w:p w14:paraId="00000003" w14:textId="63D99AA1" w:rsidR="00B626D5" w:rsidRDefault="00BE7D8D">
      <w:pPr>
        <w:pStyle w:val="Subtitle"/>
        <w:jc w:val="center"/>
        <w:pPrChange w:id="12" w:author="Chiazza, Brandon (MOCS)" w:date="2020-07-27T16:42:00Z">
          <w:pPr>
            <w:pStyle w:val="Heading2"/>
          </w:pPr>
        </w:pPrChange>
      </w:pPr>
      <w:r>
        <w:t>Final Project</w:t>
      </w:r>
    </w:p>
    <w:p w14:paraId="2E0E013C" w14:textId="379E1DAA" w:rsidR="001B3713" w:rsidRDefault="001B3713">
      <w:pPr>
        <w:jc w:val="center"/>
        <w:pPrChange w:id="13" w:author="Chiazza, Brandon (MOCS)" w:date="2020-07-27T16:38:00Z">
          <w:pPr/>
        </w:pPrChange>
      </w:pPr>
      <w:r>
        <w:t xml:space="preserve">Authors: Benjamin Cohen, </w:t>
      </w:r>
      <w:del w:id="14" w:author="Haris Sumra" w:date="2020-08-10T16:05:00Z">
        <w:r w:rsidDel="0071774B">
          <w:fldChar w:fldCharType="begin"/>
        </w:r>
        <w:r w:rsidDel="0071774B">
          <w:delInstrText xml:space="preserve"> HYPERLINK "https://yu.instructure.com/courses/42439/users/19457" </w:delInstrText>
        </w:r>
        <w:r w:rsidDel="0071774B">
          <w:fldChar w:fldCharType="separate"/>
        </w:r>
        <w:r w:rsidDel="0071774B">
          <w:rPr>
            <w:rStyle w:val="Hyperlink"/>
            <w:rFonts w:ascii="Open Sans" w:hAnsi="Open Sans" w:cs="Open Sans"/>
            <w:spacing w:val="-3"/>
            <w:sz w:val="21"/>
            <w:szCs w:val="21"/>
            <w:shd w:val="clear" w:color="auto" w:fill="F5F5F5"/>
          </w:rPr>
          <w:delText>Haris Sumra</w:delText>
        </w:r>
        <w:r w:rsidDel="0071774B">
          <w:fldChar w:fldCharType="end"/>
        </w:r>
      </w:del>
      <w:ins w:id="15" w:author="Haris Sumra" w:date="2020-08-10T16:05:00Z">
        <w:r w:rsidR="0071774B">
          <w:fldChar w:fldCharType="begin"/>
        </w:r>
        <w:r w:rsidR="0071774B">
          <w:instrText xml:space="preserve"> HYPERLINK "https://yu.instructure.com/courses/42439/users/19457" </w:instrText>
        </w:r>
        <w:r w:rsidR="0071774B">
          <w:fldChar w:fldCharType="separate"/>
        </w:r>
        <w:r w:rsidR="0071774B">
          <w:rPr>
            <w:rStyle w:val="Hyperlink"/>
            <w:rFonts w:ascii="Open Sans" w:hAnsi="Open Sans" w:cs="Open Sans"/>
            <w:spacing w:val="-3"/>
            <w:sz w:val="21"/>
            <w:szCs w:val="21"/>
            <w:shd w:val="clear" w:color="auto" w:fill="F5F5F5"/>
          </w:rPr>
          <w:t>Haris</w:t>
        </w:r>
        <w:r w:rsidR="0071774B">
          <w:fldChar w:fldCharType="end"/>
        </w:r>
        <w:r w:rsidR="0071774B">
          <w:t xml:space="preserve"> Sumra</w:t>
        </w:r>
      </w:ins>
    </w:p>
    <w:p w14:paraId="68997854" w14:textId="1BD925E9" w:rsidR="001B3713" w:rsidRDefault="001B3713">
      <w:pPr>
        <w:jc w:val="center"/>
        <w:pPrChange w:id="16" w:author="Chiazza, Brandon (MOCS)" w:date="2020-07-27T16:38:00Z">
          <w:pPr/>
        </w:pPrChange>
      </w:pPr>
      <w:r>
        <w:t>Class: DAV6100 – Information Architecture</w:t>
      </w:r>
    </w:p>
    <w:p w14:paraId="74901A5B" w14:textId="282564FA" w:rsidR="001B3713" w:rsidRDefault="001B3713">
      <w:pPr>
        <w:jc w:val="center"/>
        <w:pPrChange w:id="17" w:author="Chiazza, Brandon (MOCS)" w:date="2020-07-27T16:38:00Z">
          <w:pPr/>
        </w:pPrChange>
      </w:pPr>
      <w:r>
        <w:t>Professor: Brandon Chiazza</w:t>
      </w:r>
    </w:p>
    <w:p w14:paraId="3D9F8A23" w14:textId="11AB285D" w:rsidR="001B3713" w:rsidRDefault="001B3713" w:rsidP="001B3713">
      <w:pPr>
        <w:jc w:val="center"/>
      </w:pPr>
      <w:r>
        <w:t>TA: Jacob Goodman</w:t>
      </w:r>
    </w:p>
    <w:p w14:paraId="6E38251D" w14:textId="27B9E0F4" w:rsidR="001B3713" w:rsidRDefault="001B3713" w:rsidP="001B3713">
      <w:pPr>
        <w:jc w:val="center"/>
      </w:pPr>
      <w:r>
        <w:t>Date of Latest Modification: 7/27/2020</w:t>
      </w:r>
    </w:p>
    <w:p w14:paraId="4B6CAD65" w14:textId="1F778BEF" w:rsidR="001B3713" w:rsidRDefault="001B3713" w:rsidP="001B3713">
      <w:pPr>
        <w:jc w:val="center"/>
      </w:pPr>
      <w:r>
        <w:t>Version: 0.1</w:t>
      </w:r>
    </w:p>
    <w:p w14:paraId="48400865" w14:textId="5B8EE9D9" w:rsidR="00FA778D" w:rsidRDefault="00FA778D" w:rsidP="001B3713">
      <w:pPr>
        <w:jc w:val="center"/>
      </w:pPr>
    </w:p>
    <w:commentRangeStart w:id="18" w:displacedByCustomXml="next"/>
    <w:sdt>
      <w:sdtPr>
        <w:rPr>
          <w:rFonts w:ascii="Arial" w:eastAsia="Arial" w:hAnsi="Arial" w:cs="Arial"/>
          <w:color w:val="auto"/>
          <w:sz w:val="22"/>
          <w:szCs w:val="22"/>
          <w:lang w:val="en"/>
        </w:rPr>
        <w:id w:val="1603835890"/>
        <w:docPartObj>
          <w:docPartGallery w:val="Table of Contents"/>
          <w:docPartUnique/>
        </w:docPartObj>
      </w:sdtPr>
      <w:sdtEndPr>
        <w:rPr>
          <w:b/>
          <w:bCs/>
          <w:noProof/>
        </w:rPr>
      </w:sdtEndPr>
      <w:sdtContent>
        <w:p w14:paraId="3E6AD030" w14:textId="6259F301" w:rsidR="00FA778D" w:rsidRDefault="00FA778D">
          <w:pPr>
            <w:pStyle w:val="TOCHeading"/>
          </w:pPr>
          <w:r>
            <w:t>Contents</w:t>
          </w:r>
          <w:commentRangeEnd w:id="18"/>
          <w:r>
            <w:rPr>
              <w:rStyle w:val="CommentReference"/>
              <w:rFonts w:ascii="Arial" w:eastAsia="Arial" w:hAnsi="Arial" w:cs="Arial"/>
              <w:color w:val="auto"/>
              <w:lang w:val="en"/>
            </w:rPr>
            <w:commentReference w:id="18"/>
          </w:r>
        </w:p>
        <w:p w14:paraId="1590BA95" w14:textId="45B8EA57" w:rsidR="00994689" w:rsidRDefault="00FA778D">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6763464" w:history="1">
            <w:r w:rsidR="00994689" w:rsidRPr="005D2B33">
              <w:rPr>
                <w:rStyle w:val="Hyperlink"/>
                <w:noProof/>
              </w:rPr>
              <w:t>Abstract:</w:t>
            </w:r>
            <w:r w:rsidR="00994689">
              <w:rPr>
                <w:noProof/>
                <w:webHidden/>
              </w:rPr>
              <w:tab/>
            </w:r>
            <w:r w:rsidR="00994689">
              <w:rPr>
                <w:noProof/>
                <w:webHidden/>
              </w:rPr>
              <w:fldChar w:fldCharType="begin"/>
            </w:r>
            <w:r w:rsidR="00994689">
              <w:rPr>
                <w:noProof/>
                <w:webHidden/>
              </w:rPr>
              <w:instrText xml:space="preserve"> PAGEREF _Toc46763464 \h </w:instrText>
            </w:r>
            <w:r w:rsidR="00994689">
              <w:rPr>
                <w:noProof/>
                <w:webHidden/>
              </w:rPr>
            </w:r>
            <w:r w:rsidR="00994689">
              <w:rPr>
                <w:noProof/>
                <w:webHidden/>
              </w:rPr>
              <w:fldChar w:fldCharType="separate"/>
            </w:r>
            <w:r w:rsidR="00994689">
              <w:rPr>
                <w:noProof/>
                <w:webHidden/>
              </w:rPr>
              <w:t>2</w:t>
            </w:r>
            <w:r w:rsidR="00994689">
              <w:rPr>
                <w:noProof/>
                <w:webHidden/>
              </w:rPr>
              <w:fldChar w:fldCharType="end"/>
            </w:r>
          </w:hyperlink>
        </w:p>
        <w:p w14:paraId="6C529196" w14:textId="6805AC5F" w:rsidR="00994689" w:rsidRDefault="00994689" w:rsidP="00E258BA">
          <w:pPr>
            <w:pStyle w:val="TOC2"/>
            <w:rPr>
              <w:rFonts w:asciiTheme="minorHAnsi" w:eastAsiaTheme="minorEastAsia" w:hAnsiTheme="minorHAnsi" w:cstheme="minorBidi"/>
              <w:noProof/>
              <w:lang w:val="en-US"/>
            </w:rPr>
            <w:pPrChange w:id="19" w:author="Haris Sumra" w:date="2020-08-02T11:54:00Z">
              <w:pPr>
                <w:pStyle w:val="TOC2"/>
                <w:tabs>
                  <w:tab w:val="right" w:leader="dot" w:pos="9350"/>
                </w:tabs>
              </w:pPr>
            </w:pPrChange>
          </w:pPr>
          <w:r w:rsidRPr="005D2B33">
            <w:rPr>
              <w:rStyle w:val="Hyperlink"/>
              <w:noProof/>
            </w:rPr>
            <w:fldChar w:fldCharType="begin"/>
          </w:r>
          <w:r w:rsidRPr="005D2B33">
            <w:rPr>
              <w:rStyle w:val="Hyperlink"/>
              <w:noProof/>
            </w:rPr>
            <w:instrText xml:space="preserve"> </w:instrText>
          </w:r>
          <w:r>
            <w:rPr>
              <w:noProof/>
            </w:rPr>
            <w:instrText>HYPERLINK \l "_Toc46763465"</w:instrText>
          </w:r>
          <w:r w:rsidRPr="005D2B33">
            <w:rPr>
              <w:rStyle w:val="Hyperlink"/>
              <w:noProof/>
            </w:rPr>
            <w:instrText xml:space="preserve"> </w:instrText>
          </w:r>
          <w:r w:rsidRPr="005D2B33">
            <w:rPr>
              <w:rStyle w:val="Hyperlink"/>
              <w:noProof/>
            </w:rPr>
            <w:fldChar w:fldCharType="separate"/>
          </w:r>
          <w:r w:rsidRPr="005D2B33">
            <w:rPr>
              <w:rStyle w:val="Hyperlink"/>
              <w:noProof/>
            </w:rPr>
            <w:t>Introduction</w:t>
          </w:r>
          <w:r>
            <w:rPr>
              <w:noProof/>
              <w:webHidden/>
            </w:rPr>
            <w:tab/>
          </w:r>
          <w:r>
            <w:rPr>
              <w:noProof/>
              <w:webHidden/>
            </w:rPr>
            <w:fldChar w:fldCharType="begin"/>
          </w:r>
          <w:r>
            <w:rPr>
              <w:noProof/>
              <w:webHidden/>
            </w:rPr>
            <w:instrText xml:space="preserve"> PAGEREF _Toc46763465 \h </w:instrText>
          </w:r>
          <w:r>
            <w:rPr>
              <w:noProof/>
              <w:webHidden/>
            </w:rPr>
          </w:r>
          <w:r>
            <w:rPr>
              <w:noProof/>
              <w:webHidden/>
            </w:rPr>
            <w:fldChar w:fldCharType="separate"/>
          </w:r>
          <w:r>
            <w:rPr>
              <w:noProof/>
              <w:webHidden/>
            </w:rPr>
            <w:t>2</w:t>
          </w:r>
          <w:r>
            <w:rPr>
              <w:noProof/>
              <w:webHidden/>
            </w:rPr>
            <w:fldChar w:fldCharType="end"/>
          </w:r>
          <w:r w:rsidRPr="005D2B33">
            <w:rPr>
              <w:rStyle w:val="Hyperlink"/>
              <w:noProof/>
            </w:rPr>
            <w:fldChar w:fldCharType="end"/>
          </w:r>
        </w:p>
        <w:p w14:paraId="36A80ED2" w14:textId="0DCE27F5" w:rsidR="00994689" w:rsidRDefault="00994689" w:rsidP="00E258BA">
          <w:pPr>
            <w:pStyle w:val="TOC2"/>
            <w:rPr>
              <w:rFonts w:asciiTheme="minorHAnsi" w:eastAsiaTheme="minorEastAsia" w:hAnsiTheme="minorHAnsi" w:cstheme="minorBidi"/>
              <w:noProof/>
              <w:lang w:val="en-US"/>
            </w:rPr>
            <w:pPrChange w:id="20" w:author="Haris Sumra" w:date="2020-08-02T11:54:00Z">
              <w:pPr>
                <w:pStyle w:val="TOC2"/>
                <w:tabs>
                  <w:tab w:val="right" w:leader="dot" w:pos="9350"/>
                </w:tabs>
              </w:pPr>
            </w:pPrChange>
          </w:pPr>
          <w:r w:rsidRPr="005D2B33">
            <w:rPr>
              <w:rStyle w:val="Hyperlink"/>
              <w:noProof/>
            </w:rPr>
            <w:fldChar w:fldCharType="begin"/>
          </w:r>
          <w:r w:rsidRPr="005D2B33">
            <w:rPr>
              <w:rStyle w:val="Hyperlink"/>
              <w:noProof/>
            </w:rPr>
            <w:instrText xml:space="preserve"> </w:instrText>
          </w:r>
          <w:r>
            <w:rPr>
              <w:noProof/>
            </w:rPr>
            <w:instrText>HYPERLINK \l "_Toc46763466"</w:instrText>
          </w:r>
          <w:r w:rsidRPr="005D2B33">
            <w:rPr>
              <w:rStyle w:val="Hyperlink"/>
              <w:noProof/>
            </w:rPr>
            <w:instrText xml:space="preserve"> </w:instrText>
          </w:r>
          <w:r w:rsidRPr="005D2B33">
            <w:rPr>
              <w:rStyle w:val="Hyperlink"/>
              <w:noProof/>
            </w:rPr>
            <w:fldChar w:fldCharType="separate"/>
          </w:r>
          <w:ins w:id="21" w:author="Haris Sumra" w:date="2020-08-02T11:54:00Z">
            <w:r w:rsidR="00E258BA">
              <w:rPr>
                <w:rStyle w:val="Hyperlink"/>
                <w:noProof/>
              </w:rPr>
              <w:t>Characterizations of Hate Crime in Cy</w:t>
            </w:r>
          </w:ins>
          <w:ins w:id="22" w:author="Haris Sumra" w:date="2020-08-02T11:55:00Z">
            <w:r w:rsidR="00E258BA">
              <w:rPr>
                <w:rStyle w:val="Hyperlink"/>
                <w:noProof/>
              </w:rPr>
              <w:t>berspace</w:t>
            </w:r>
          </w:ins>
          <w:del w:id="23" w:author="Haris Sumra" w:date="2020-08-02T11:54:00Z">
            <w:r w:rsidRPr="005D2B33" w:rsidDel="00E258BA">
              <w:rPr>
                <w:rStyle w:val="Hyperlink"/>
                <w:noProof/>
              </w:rPr>
              <w:delText>Defining the problem</w:delText>
            </w:r>
          </w:del>
          <w:r>
            <w:rPr>
              <w:noProof/>
              <w:webHidden/>
            </w:rPr>
            <w:tab/>
          </w:r>
          <w:r>
            <w:rPr>
              <w:noProof/>
              <w:webHidden/>
            </w:rPr>
            <w:fldChar w:fldCharType="begin"/>
          </w:r>
          <w:r>
            <w:rPr>
              <w:noProof/>
              <w:webHidden/>
            </w:rPr>
            <w:instrText xml:space="preserve"> PAGEREF _Toc46763466 \h </w:instrText>
          </w:r>
          <w:r>
            <w:rPr>
              <w:noProof/>
              <w:webHidden/>
            </w:rPr>
          </w:r>
          <w:r>
            <w:rPr>
              <w:noProof/>
              <w:webHidden/>
            </w:rPr>
            <w:fldChar w:fldCharType="separate"/>
          </w:r>
          <w:r>
            <w:rPr>
              <w:noProof/>
              <w:webHidden/>
            </w:rPr>
            <w:t>3</w:t>
          </w:r>
          <w:r>
            <w:rPr>
              <w:noProof/>
              <w:webHidden/>
            </w:rPr>
            <w:fldChar w:fldCharType="end"/>
          </w:r>
          <w:r w:rsidRPr="005D2B33">
            <w:rPr>
              <w:rStyle w:val="Hyperlink"/>
              <w:noProof/>
            </w:rPr>
            <w:fldChar w:fldCharType="end"/>
          </w:r>
        </w:p>
        <w:p w14:paraId="684D5458" w14:textId="64E8F5A3" w:rsidR="00994689" w:rsidRDefault="00994689" w:rsidP="00E258BA">
          <w:pPr>
            <w:pStyle w:val="TOC2"/>
            <w:rPr>
              <w:rFonts w:asciiTheme="minorHAnsi" w:eastAsiaTheme="minorEastAsia" w:hAnsiTheme="minorHAnsi" w:cstheme="minorBidi"/>
              <w:noProof/>
              <w:lang w:val="en-US"/>
            </w:rPr>
            <w:pPrChange w:id="24" w:author="Haris Sumra" w:date="2020-08-02T11:54:00Z">
              <w:pPr>
                <w:pStyle w:val="TOC2"/>
                <w:tabs>
                  <w:tab w:val="right" w:leader="dot" w:pos="9350"/>
                </w:tabs>
              </w:pPr>
            </w:pPrChange>
          </w:pPr>
          <w:r w:rsidRPr="005D2B33">
            <w:rPr>
              <w:rStyle w:val="Hyperlink"/>
              <w:noProof/>
            </w:rPr>
            <w:fldChar w:fldCharType="begin"/>
          </w:r>
          <w:r w:rsidRPr="005D2B33">
            <w:rPr>
              <w:rStyle w:val="Hyperlink"/>
              <w:noProof/>
            </w:rPr>
            <w:instrText xml:space="preserve"> </w:instrText>
          </w:r>
          <w:r>
            <w:rPr>
              <w:noProof/>
            </w:rPr>
            <w:instrText>HYPERLINK \l "_Toc46763467"</w:instrText>
          </w:r>
          <w:r w:rsidRPr="005D2B33">
            <w:rPr>
              <w:rStyle w:val="Hyperlink"/>
              <w:noProof/>
            </w:rPr>
            <w:instrText xml:space="preserve"> </w:instrText>
          </w:r>
          <w:r w:rsidRPr="005D2B33">
            <w:rPr>
              <w:rStyle w:val="Hyperlink"/>
              <w:noProof/>
            </w:rPr>
            <w:fldChar w:fldCharType="separate"/>
          </w:r>
          <w:r w:rsidRPr="005D2B33">
            <w:rPr>
              <w:rStyle w:val="Hyperlink"/>
              <w:noProof/>
            </w:rPr>
            <w:t>Approaches taken to address the problems</w:t>
          </w:r>
          <w:r>
            <w:rPr>
              <w:noProof/>
              <w:webHidden/>
            </w:rPr>
            <w:tab/>
          </w:r>
          <w:r>
            <w:rPr>
              <w:noProof/>
              <w:webHidden/>
            </w:rPr>
            <w:fldChar w:fldCharType="begin"/>
          </w:r>
          <w:r>
            <w:rPr>
              <w:noProof/>
              <w:webHidden/>
            </w:rPr>
            <w:instrText xml:space="preserve"> PAGEREF _Toc46763467 \h </w:instrText>
          </w:r>
          <w:r>
            <w:rPr>
              <w:noProof/>
              <w:webHidden/>
            </w:rPr>
          </w:r>
          <w:r>
            <w:rPr>
              <w:noProof/>
              <w:webHidden/>
            </w:rPr>
            <w:fldChar w:fldCharType="separate"/>
          </w:r>
          <w:r>
            <w:rPr>
              <w:noProof/>
              <w:webHidden/>
            </w:rPr>
            <w:t>4</w:t>
          </w:r>
          <w:r>
            <w:rPr>
              <w:noProof/>
              <w:webHidden/>
            </w:rPr>
            <w:fldChar w:fldCharType="end"/>
          </w:r>
          <w:r w:rsidRPr="005D2B33">
            <w:rPr>
              <w:rStyle w:val="Hyperlink"/>
              <w:noProof/>
            </w:rPr>
            <w:fldChar w:fldCharType="end"/>
          </w:r>
        </w:p>
        <w:p w14:paraId="79A9ADCD" w14:textId="4F6B9800" w:rsidR="00994689" w:rsidRDefault="00994689" w:rsidP="00E258BA">
          <w:pPr>
            <w:pStyle w:val="TOC2"/>
            <w:rPr>
              <w:rFonts w:asciiTheme="minorHAnsi" w:eastAsiaTheme="minorEastAsia" w:hAnsiTheme="minorHAnsi" w:cstheme="minorBidi"/>
              <w:noProof/>
              <w:lang w:val="en-US"/>
            </w:rPr>
            <w:pPrChange w:id="25" w:author="Haris Sumra" w:date="2020-08-02T11:54:00Z">
              <w:pPr>
                <w:pStyle w:val="TOC2"/>
                <w:tabs>
                  <w:tab w:val="right" w:leader="dot" w:pos="9350"/>
                </w:tabs>
              </w:pPr>
            </w:pPrChange>
          </w:pPr>
          <w:r w:rsidRPr="005D2B33">
            <w:rPr>
              <w:rStyle w:val="Hyperlink"/>
              <w:noProof/>
            </w:rPr>
            <w:fldChar w:fldCharType="begin"/>
          </w:r>
          <w:r w:rsidRPr="005D2B33">
            <w:rPr>
              <w:rStyle w:val="Hyperlink"/>
              <w:noProof/>
            </w:rPr>
            <w:instrText xml:space="preserve"> </w:instrText>
          </w:r>
          <w:r>
            <w:rPr>
              <w:noProof/>
            </w:rPr>
            <w:instrText>HYPERLINK \l "_Toc46763468"</w:instrText>
          </w:r>
          <w:r w:rsidRPr="005D2B33">
            <w:rPr>
              <w:rStyle w:val="Hyperlink"/>
              <w:noProof/>
            </w:rPr>
            <w:instrText xml:space="preserve"> </w:instrText>
          </w:r>
          <w:r w:rsidRPr="005D2B33">
            <w:rPr>
              <w:rStyle w:val="Hyperlink"/>
              <w:noProof/>
            </w:rPr>
            <w:fldChar w:fldCharType="separate"/>
          </w:r>
          <w:r w:rsidRPr="005D2B33">
            <w:rPr>
              <w:rStyle w:val="Hyperlink"/>
              <w:noProof/>
            </w:rPr>
            <w:t>Other Dataset sources</w:t>
          </w:r>
          <w:r>
            <w:rPr>
              <w:noProof/>
              <w:webHidden/>
            </w:rPr>
            <w:tab/>
          </w:r>
          <w:r>
            <w:rPr>
              <w:noProof/>
              <w:webHidden/>
            </w:rPr>
            <w:fldChar w:fldCharType="begin"/>
          </w:r>
          <w:r>
            <w:rPr>
              <w:noProof/>
              <w:webHidden/>
            </w:rPr>
            <w:instrText xml:space="preserve"> PAGEREF _Toc46763468 \h </w:instrText>
          </w:r>
          <w:r>
            <w:rPr>
              <w:noProof/>
              <w:webHidden/>
            </w:rPr>
          </w:r>
          <w:r>
            <w:rPr>
              <w:noProof/>
              <w:webHidden/>
            </w:rPr>
            <w:fldChar w:fldCharType="separate"/>
          </w:r>
          <w:r>
            <w:rPr>
              <w:noProof/>
              <w:webHidden/>
            </w:rPr>
            <w:t>5</w:t>
          </w:r>
          <w:r>
            <w:rPr>
              <w:noProof/>
              <w:webHidden/>
            </w:rPr>
            <w:fldChar w:fldCharType="end"/>
          </w:r>
          <w:r w:rsidRPr="005D2B33">
            <w:rPr>
              <w:rStyle w:val="Hyperlink"/>
              <w:noProof/>
            </w:rPr>
            <w:fldChar w:fldCharType="end"/>
          </w:r>
        </w:p>
        <w:p w14:paraId="7D7D78A5" w14:textId="6558DACF" w:rsidR="00994689" w:rsidRDefault="00994689" w:rsidP="00E258BA">
          <w:pPr>
            <w:pStyle w:val="TOC2"/>
            <w:rPr>
              <w:rFonts w:asciiTheme="minorHAnsi" w:eastAsiaTheme="minorEastAsia" w:hAnsiTheme="minorHAnsi" w:cstheme="minorBidi"/>
              <w:noProof/>
              <w:lang w:val="en-US"/>
            </w:rPr>
            <w:pPrChange w:id="26" w:author="Haris Sumra" w:date="2020-08-02T11:54:00Z">
              <w:pPr>
                <w:pStyle w:val="TOC2"/>
                <w:tabs>
                  <w:tab w:val="right" w:leader="dot" w:pos="9350"/>
                </w:tabs>
              </w:pPr>
            </w:pPrChange>
          </w:pPr>
          <w:r w:rsidRPr="005D2B33">
            <w:rPr>
              <w:rStyle w:val="Hyperlink"/>
              <w:noProof/>
            </w:rPr>
            <w:fldChar w:fldCharType="begin"/>
          </w:r>
          <w:r w:rsidRPr="005D2B33">
            <w:rPr>
              <w:rStyle w:val="Hyperlink"/>
              <w:noProof/>
            </w:rPr>
            <w:instrText xml:space="preserve"> </w:instrText>
          </w:r>
          <w:r>
            <w:rPr>
              <w:noProof/>
            </w:rPr>
            <w:instrText>HYPERLINK \l "_Toc46763469"</w:instrText>
          </w:r>
          <w:r w:rsidRPr="005D2B33">
            <w:rPr>
              <w:rStyle w:val="Hyperlink"/>
              <w:noProof/>
            </w:rPr>
            <w:instrText xml:space="preserve"> </w:instrText>
          </w:r>
          <w:r w:rsidRPr="005D2B33">
            <w:rPr>
              <w:rStyle w:val="Hyperlink"/>
              <w:noProof/>
            </w:rPr>
            <w:fldChar w:fldCharType="separate"/>
          </w:r>
          <w:r w:rsidRPr="005D2B33">
            <w:rPr>
              <w:rStyle w:val="Hyperlink"/>
              <w:noProof/>
            </w:rPr>
            <w:t>Solving the problem</w:t>
          </w:r>
          <w:r>
            <w:rPr>
              <w:noProof/>
              <w:webHidden/>
            </w:rPr>
            <w:tab/>
          </w:r>
          <w:r>
            <w:rPr>
              <w:noProof/>
              <w:webHidden/>
            </w:rPr>
            <w:fldChar w:fldCharType="begin"/>
          </w:r>
          <w:r>
            <w:rPr>
              <w:noProof/>
              <w:webHidden/>
            </w:rPr>
            <w:instrText xml:space="preserve"> PAGEREF _Toc46763469 \h </w:instrText>
          </w:r>
          <w:r>
            <w:rPr>
              <w:noProof/>
              <w:webHidden/>
            </w:rPr>
          </w:r>
          <w:r>
            <w:rPr>
              <w:noProof/>
              <w:webHidden/>
            </w:rPr>
            <w:fldChar w:fldCharType="separate"/>
          </w:r>
          <w:r>
            <w:rPr>
              <w:noProof/>
              <w:webHidden/>
            </w:rPr>
            <w:t>7</w:t>
          </w:r>
          <w:r>
            <w:rPr>
              <w:noProof/>
              <w:webHidden/>
            </w:rPr>
            <w:fldChar w:fldCharType="end"/>
          </w:r>
          <w:r w:rsidRPr="005D2B33">
            <w:rPr>
              <w:rStyle w:val="Hyperlink"/>
              <w:noProof/>
            </w:rPr>
            <w:fldChar w:fldCharType="end"/>
          </w:r>
        </w:p>
        <w:p w14:paraId="518A56CA" w14:textId="34B7A14D" w:rsidR="00994689" w:rsidRDefault="00994689" w:rsidP="00E258BA">
          <w:pPr>
            <w:pStyle w:val="TOC2"/>
            <w:rPr>
              <w:rFonts w:asciiTheme="minorHAnsi" w:eastAsiaTheme="minorEastAsia" w:hAnsiTheme="minorHAnsi" w:cstheme="minorBidi"/>
              <w:noProof/>
              <w:lang w:val="en-US"/>
            </w:rPr>
            <w:pPrChange w:id="27" w:author="Haris Sumra" w:date="2020-08-02T11:54:00Z">
              <w:pPr>
                <w:pStyle w:val="TOC2"/>
                <w:tabs>
                  <w:tab w:val="right" w:leader="dot" w:pos="9350"/>
                </w:tabs>
              </w:pPr>
            </w:pPrChange>
          </w:pPr>
          <w:r w:rsidRPr="005D2B33">
            <w:rPr>
              <w:rStyle w:val="Hyperlink"/>
              <w:noProof/>
            </w:rPr>
            <w:fldChar w:fldCharType="begin"/>
          </w:r>
          <w:r w:rsidRPr="005D2B33">
            <w:rPr>
              <w:rStyle w:val="Hyperlink"/>
              <w:noProof/>
            </w:rPr>
            <w:instrText xml:space="preserve"> </w:instrText>
          </w:r>
          <w:r>
            <w:rPr>
              <w:noProof/>
            </w:rPr>
            <w:instrText>HYPERLINK \l "_Toc46763470"</w:instrText>
          </w:r>
          <w:r w:rsidRPr="005D2B33">
            <w:rPr>
              <w:rStyle w:val="Hyperlink"/>
              <w:noProof/>
            </w:rPr>
            <w:instrText xml:space="preserve"> </w:instrText>
          </w:r>
          <w:r w:rsidRPr="005D2B33">
            <w:rPr>
              <w:rStyle w:val="Hyperlink"/>
              <w:noProof/>
            </w:rPr>
            <w:fldChar w:fldCharType="separate"/>
          </w:r>
          <w:r w:rsidRPr="005D2B33">
            <w:rPr>
              <w:rStyle w:val="Hyperlink"/>
              <w:noProof/>
            </w:rPr>
            <w:t>Resources and References</w:t>
          </w:r>
          <w:r>
            <w:rPr>
              <w:noProof/>
              <w:webHidden/>
            </w:rPr>
            <w:tab/>
          </w:r>
          <w:r>
            <w:rPr>
              <w:noProof/>
              <w:webHidden/>
            </w:rPr>
            <w:fldChar w:fldCharType="begin"/>
          </w:r>
          <w:r>
            <w:rPr>
              <w:noProof/>
              <w:webHidden/>
            </w:rPr>
            <w:instrText xml:space="preserve"> PAGEREF _Toc46763470 \h </w:instrText>
          </w:r>
          <w:r>
            <w:rPr>
              <w:noProof/>
              <w:webHidden/>
            </w:rPr>
          </w:r>
          <w:r>
            <w:rPr>
              <w:noProof/>
              <w:webHidden/>
            </w:rPr>
            <w:fldChar w:fldCharType="separate"/>
          </w:r>
          <w:r>
            <w:rPr>
              <w:noProof/>
              <w:webHidden/>
            </w:rPr>
            <w:t>8</w:t>
          </w:r>
          <w:r>
            <w:rPr>
              <w:noProof/>
              <w:webHidden/>
            </w:rPr>
            <w:fldChar w:fldCharType="end"/>
          </w:r>
          <w:r w:rsidRPr="005D2B33">
            <w:rPr>
              <w:rStyle w:val="Hyperlink"/>
              <w:noProof/>
            </w:rPr>
            <w:fldChar w:fldCharType="end"/>
          </w:r>
        </w:p>
        <w:p w14:paraId="72239F9C" w14:textId="43305F2C" w:rsidR="006F77F5" w:rsidDel="00994689" w:rsidRDefault="006F77F5">
          <w:pPr>
            <w:pStyle w:val="TOC2"/>
            <w:rPr>
              <w:del w:id="28" w:author="Chiazza, Brandon (MOCS)" w:date="2020-07-27T17:30:00Z"/>
              <w:rFonts w:asciiTheme="minorHAnsi" w:eastAsiaTheme="minorEastAsia" w:hAnsiTheme="minorHAnsi" w:cstheme="minorBidi"/>
              <w:noProof/>
              <w:lang w:val="en-US"/>
            </w:rPr>
          </w:pPr>
        </w:p>
        <w:p w14:paraId="22C18A32" w14:textId="5BAF1B8E" w:rsidR="00FA778D" w:rsidRDefault="00FA778D">
          <w:r>
            <w:rPr>
              <w:b/>
              <w:bCs/>
              <w:noProof/>
            </w:rPr>
            <w:fldChar w:fldCharType="end"/>
          </w:r>
        </w:p>
      </w:sdtContent>
    </w:sdt>
    <w:p w14:paraId="14AE1DE6" w14:textId="77777777" w:rsidR="00FA778D" w:rsidRPr="001B3713" w:rsidRDefault="00FA778D">
      <w:pPr>
        <w:jc w:val="center"/>
        <w:pPrChange w:id="29" w:author="Chiazza, Brandon (MOCS)" w:date="2020-07-27T16:38:00Z">
          <w:pPr>
            <w:spacing w:before="240" w:after="240" w:line="360" w:lineRule="auto"/>
          </w:pPr>
        </w:pPrChange>
      </w:pPr>
    </w:p>
    <w:p w14:paraId="00000004" w14:textId="4C22CE33" w:rsidR="00B626D5" w:rsidDel="00D36D72" w:rsidRDefault="00BE7D8D" w:rsidP="00D36D72">
      <w:pPr>
        <w:pStyle w:val="Heading1"/>
        <w:rPr>
          <w:del w:id="30" w:author="Haris Sumra" w:date="2020-08-02T07:12:00Z"/>
        </w:rPr>
      </w:pPr>
      <w:r>
        <w:t xml:space="preserve"> </w:t>
      </w:r>
      <w:bookmarkStart w:id="31" w:name="_Toc46763464"/>
      <w:ins w:id="32" w:author="Chiazza, Brandon (MOCS)" w:date="2020-07-27T16:36:00Z">
        <w:r w:rsidR="001B3713">
          <w:t>Abstract:</w:t>
        </w:r>
        <w:bookmarkEnd w:id="31"/>
        <w:r w:rsidR="001B3713">
          <w:t xml:space="preserve"> </w:t>
        </w:r>
      </w:ins>
    </w:p>
    <w:p w14:paraId="6E4D4D9F" w14:textId="77777777" w:rsidR="00D36D72" w:rsidRPr="00D36D72" w:rsidRDefault="00D36D72" w:rsidP="00D36D72">
      <w:pPr>
        <w:rPr>
          <w:ins w:id="33" w:author="Haris Sumra" w:date="2020-08-02T07:12:00Z"/>
        </w:rPr>
        <w:pPrChange w:id="34" w:author="Haris Sumra" w:date="2020-08-02T07:12:00Z">
          <w:pPr>
            <w:spacing w:before="240" w:after="240" w:line="360" w:lineRule="auto"/>
          </w:pPr>
        </w:pPrChange>
      </w:pPr>
    </w:p>
    <w:p w14:paraId="2C4F972C" w14:textId="77777777" w:rsidR="00D36D72" w:rsidRDefault="00D36D72" w:rsidP="00D36D72">
      <w:pPr>
        <w:rPr>
          <w:ins w:id="35" w:author="Haris Sumra" w:date="2020-08-02T07:12:00Z"/>
        </w:rPr>
      </w:pPr>
      <w:ins w:id="36" w:author="Haris Sumra" w:date="2020-08-02T07:12:00Z">
        <w:r>
          <w:t xml:space="preserve">In recent years, hate speech has become a major issue in the domain of social media. </w:t>
        </w:r>
      </w:ins>
    </w:p>
    <w:p w14:paraId="67D832C0" w14:textId="46DC13A2" w:rsidR="001B3713" w:rsidRDefault="00D36D72" w:rsidP="00D36D72">
      <w:pPr>
        <w:rPr>
          <w:ins w:id="37" w:author="Haris Sumra" w:date="2020-08-02T07:13:00Z"/>
        </w:rPr>
      </w:pPr>
      <w:ins w:id="38" w:author="Haris Sumra" w:date="2020-08-02T07:12:00Z">
        <w:r>
          <w:t xml:space="preserve">This paper introduces a method to detect hate speech in social media that contains hateful symbols. We first gathered hateful symbol data from different sources. This way, we created a hateful symbol dataset for this task. Then, we used this data for the training and evaluation of statistical models, which are based on state-of-the-art neural networks. Furthermore, we fine-tune pretrained descriptors that was used to define hateful symbols in our dataset. We also concluded our project by showcasing how these hateful symbols are offensive by adding expert knowledge to our trained model. </w:t>
        </w:r>
      </w:ins>
      <w:ins w:id="39" w:author="Chiazza, Brandon (MOCS)" w:date="2020-07-27T16:43:00Z">
        <w:del w:id="40" w:author="Haris Sumra" w:date="2020-08-02T07:12:00Z">
          <w:r w:rsidR="00FA778D" w:rsidDel="00D36D72">
            <w:rPr>
              <w:b/>
              <w:noProof/>
              <w:u w:val="single"/>
            </w:rPr>
            <mc:AlternateContent>
              <mc:Choice Requires="wps">
                <w:drawing>
                  <wp:anchor distT="0" distB="0" distL="114300" distR="114300" simplePos="0" relativeHeight="251660288" behindDoc="0" locked="0" layoutInCell="1" allowOverlap="1" wp14:anchorId="308F5D64" wp14:editId="25B8BE7D">
                    <wp:simplePos x="0" y="0"/>
                    <wp:positionH relativeFrom="margin">
                      <wp:align>center</wp:align>
                    </wp:positionH>
                    <wp:positionV relativeFrom="paragraph">
                      <wp:posOffset>1483360</wp:posOffset>
                    </wp:positionV>
                    <wp:extent cx="5029200" cy="1143000"/>
                    <wp:effectExtent l="0" t="1085850" r="0" b="1123950"/>
                    <wp:wrapNone/>
                    <wp:docPr id="2" name="Rectangle 2"/>
                    <wp:cNvGraphicFramePr/>
                    <a:graphic xmlns:a="http://schemas.openxmlformats.org/drawingml/2006/main">
                      <a:graphicData uri="http://schemas.microsoft.com/office/word/2010/wordprocessingShape">
                        <wps:wsp>
                          <wps:cNvSpPr/>
                          <wps:spPr>
                            <a:xfrm rot="20031493">
                              <a:off x="0" y="0"/>
                              <a:ext cx="5029200" cy="114300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4EEF69D2" w14:textId="1EFE76C3" w:rsidR="00FA778D" w:rsidRPr="00FA778D" w:rsidRDefault="00FA778D">
                                <w:pPr>
                                  <w:jc w:val="center"/>
                                  <w:rPr>
                                    <w:sz w:val="144"/>
                                    <w:szCs w:val="144"/>
                                    <w:rPrChange w:id="41" w:author="Chiazza, Brandon (MOCS)" w:date="2020-07-27T16:44:00Z">
                                      <w:rPr/>
                                    </w:rPrChange>
                                  </w:rPr>
                                  <w:pPrChange w:id="42" w:author="Chiazza, Brandon (MOCS)" w:date="2020-07-27T16:43:00Z">
                                    <w:pPr/>
                                  </w:pPrChange>
                                </w:pPr>
                                <w:ins w:id="43" w:author="Chiazza, Brandon (MOCS)" w:date="2020-07-27T16:43:00Z">
                                  <w:r w:rsidRPr="00FA778D">
                                    <w:rPr>
                                      <w:sz w:val="144"/>
                                      <w:szCs w:val="144"/>
                                      <w:rPrChange w:id="44" w:author="Chiazza, Brandon (MOCS)" w:date="2020-07-27T16:44:00Z">
                                        <w:rPr/>
                                      </w:rPrChange>
                                    </w:rPr>
                                    <w:t>SAMPLE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F5D64" id="Rectangle 2" o:spid="_x0000_s1026" style="position:absolute;margin-left:0;margin-top:116.8pt;width:396pt;height:90pt;rotation:-1713228fd;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" filled="f" strokecolor="red">
                    <v:shadow on="t" color="black" opacity="22937f" origin=",.5" offset="0,.63889mm"/>
                    <v:textbox>
                      <w:txbxContent>
                        <w:p w14:paraId="4EEF69D2" w14:textId="1EFE76C3" w:rsidR="00FA778D" w:rsidRPr="00FA778D" w:rsidRDefault="00FA778D">
                          <w:pPr>
                            <w:jc w:val="center"/>
                            <w:rPr>
                              <w:sz w:val="144"/>
                              <w:szCs w:val="144"/>
                              <w:rPrChange w:id="45" w:author="Chiazza, Brandon (MOCS)" w:date="2020-07-27T16:44:00Z">
                                <w:rPr/>
                              </w:rPrChange>
                            </w:rPr>
                            <w:pPrChange w:id="46" w:author="Chiazza, Brandon (MOCS)" w:date="2020-07-27T16:43:00Z">
                              <w:pPr/>
                            </w:pPrChange>
                          </w:pPr>
                          <w:ins w:id="47" w:author="Chiazza, Brandon (MOCS)" w:date="2020-07-27T16:43:00Z">
                            <w:r w:rsidRPr="00FA778D">
                              <w:rPr>
                                <w:sz w:val="144"/>
                                <w:szCs w:val="144"/>
                                <w:rPrChange w:id="48" w:author="Chiazza, Brandon (MOCS)" w:date="2020-07-27T16:44:00Z">
                                  <w:rPr/>
                                </w:rPrChange>
                              </w:rPr>
                              <w:t>SAMPLE</w:t>
                            </w:r>
                          </w:ins>
                        </w:p>
                      </w:txbxContent>
                    </v:textbox>
                    <w10:wrap anchorx="margin"/>
                  </v:rect>
                </w:pict>
              </mc:Fallback>
            </mc:AlternateContent>
          </w:r>
        </w:del>
      </w:ins>
      <w:ins w:id="49" w:author="Chiazza, Brandon (MOCS)" w:date="2020-07-27T16:40:00Z">
        <w:del w:id="50" w:author="Haris Sumra" w:date="2020-08-02T07:12:00Z">
          <w:r w:rsidR="00FA778D" w:rsidRPr="00FA778D" w:rsidDel="00D36D72">
            <w:rPr>
              <w:b/>
              <w:noProof/>
              <w:u w:val="single"/>
            </w:rPr>
            <mc:AlternateContent>
              <mc:Choice Requires="wps">
                <w:drawing>
                  <wp:anchor distT="45720" distB="45720" distL="114300" distR="114300" simplePos="0" relativeHeight="251659264" behindDoc="0" locked="0" layoutInCell="1" allowOverlap="1" wp14:anchorId="7234E1CD" wp14:editId="64767B4E">
                    <wp:simplePos x="0" y="0"/>
                    <wp:positionH relativeFrom="column">
                      <wp:posOffset>66675</wp:posOffset>
                    </wp:positionH>
                    <wp:positionV relativeFrom="paragraph">
                      <wp:posOffset>426085</wp:posOffset>
                    </wp:positionV>
                    <wp:extent cx="6305550" cy="35147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3514725"/>
                            </a:xfrm>
                            <a:prstGeom prst="rect">
                              <a:avLst/>
                            </a:prstGeom>
                            <a:solidFill>
                              <a:srgbClr val="FFFFFF"/>
                            </a:solidFill>
                            <a:ln w="9525">
                              <a:solidFill>
                                <a:srgbClr val="000000"/>
                              </a:solidFill>
                              <a:miter lim="800000"/>
                              <a:headEnd/>
                              <a:tailEnd/>
                            </a:ln>
                          </wps:spPr>
                          <wps:txbx>
                            <w:txbxContent>
                              <w:p w14:paraId="035EC445" w14:textId="5C449B82" w:rsidR="00FA778D" w:rsidRDefault="00FA778D">
                                <w:pPr>
                                  <w:jc w:val="center"/>
                                  <w:pPrChange w:id="51" w:author="Chiazza, Brandon (MOCS)" w:date="2020-07-27T16:43:00Z">
                                    <w:pPr/>
                                  </w:pPrChange>
                                </w:pPr>
                                <w:ins w:id="52" w:author="Chiazza, Brandon (MOCS)" w:date="2020-07-27T16:43:00Z">
                                  <w:r w:rsidRPr="00FA778D">
                                    <w:rPr>
                                      <w:noProof/>
                                    </w:rPr>
                                    <w:drawing>
                                      <wp:inline distT="0" distB="0" distL="0" distR="0" wp14:anchorId="4F0EAEC8" wp14:editId="6C72DCBD">
                                        <wp:extent cx="5743575" cy="31977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4390" cy="3203749"/>
                                                </a:xfrm>
                                                <a:prstGeom prst="rect">
                                                  <a:avLst/>
                                                </a:prstGeom>
                                              </pic:spPr>
                                            </pic:pic>
                                          </a:graphicData>
                                        </a:graphic>
                                      </wp:inline>
                                    </w:drawing>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34E1CD" id="_x0000_t202" coordsize="21600,21600" o:spt="202" path="m,l,21600r21600,l21600,xe">
                    <v:stroke joinstyle="miter"/>
                    <v:path gradientshapeok="t" o:connecttype="rect"/>
                  </v:shapetype>
                  <v:shape id="Text Box 2" o:spid="_x0000_s1027" type="#_x0000_t202" style="position:absolute;margin-left:5.25pt;margin-top:33.55pt;width:496.5pt;height:27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">
                    <v:textbox>
                      <w:txbxContent>
                        <w:p w14:paraId="035EC445" w14:textId="5C449B82" w:rsidR="00FA778D" w:rsidRDefault="00FA778D">
                          <w:pPr>
                            <w:jc w:val="center"/>
                            <w:pPrChange w:id="53" w:author="Chiazza, Brandon (MOCS)" w:date="2020-07-27T16:43:00Z">
                              <w:pPr/>
                            </w:pPrChange>
                          </w:pPr>
                          <w:ins w:id="54" w:author="Chiazza, Brandon (MOCS)" w:date="2020-07-27T16:43:00Z">
                            <w:r w:rsidRPr="00FA778D">
                              <w:rPr>
                                <w:noProof/>
                              </w:rPr>
                              <w:drawing>
                                <wp:inline distT="0" distB="0" distL="0" distR="0" wp14:anchorId="4F0EAEC8" wp14:editId="6C72DCBD">
                                  <wp:extent cx="5743575" cy="31977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4390" cy="3203749"/>
                                          </a:xfrm>
                                          <a:prstGeom prst="rect">
                                            <a:avLst/>
                                          </a:prstGeom>
                                        </pic:spPr>
                                      </pic:pic>
                                    </a:graphicData>
                                  </a:graphic>
                                </wp:inline>
                              </w:drawing>
                            </w:r>
                          </w:ins>
                        </w:p>
                      </w:txbxContent>
                    </v:textbox>
                    <w10:wrap type="square"/>
                  </v:shape>
                </w:pict>
              </mc:Fallback>
            </mc:AlternateContent>
          </w:r>
        </w:del>
      </w:ins>
      <w:commentRangeStart w:id="55"/>
      <w:ins w:id="56" w:author="Chiazza, Brandon (MOCS)" w:date="2020-07-27T16:36:00Z">
        <w:del w:id="57" w:author="Haris Sumra" w:date="2020-08-02T07:12:00Z">
          <w:r w:rsidR="001B3713" w:rsidDel="00D36D72">
            <w:delText xml:space="preserve">&lt;Insert summary of the </w:delText>
          </w:r>
        </w:del>
      </w:ins>
      <w:ins w:id="58" w:author="Chiazza, Brandon (MOCS)" w:date="2020-07-27T16:37:00Z">
        <w:del w:id="59" w:author="Haris Sumra" w:date="2020-08-02T07:12:00Z">
          <w:r w:rsidR="001B3713" w:rsidDel="00D36D72">
            <w:delText>Literature Review&gt;</w:delText>
          </w:r>
          <w:commentRangeEnd w:id="55"/>
          <w:r w:rsidR="001B3713" w:rsidDel="00D36D72">
            <w:rPr>
              <w:rStyle w:val="CommentReference"/>
            </w:rPr>
            <w:commentReference w:id="55"/>
          </w:r>
        </w:del>
      </w:ins>
    </w:p>
    <w:p w14:paraId="03EA0D04" w14:textId="77777777" w:rsidR="00D36D72" w:rsidRDefault="00D36D72" w:rsidP="00D36D72">
      <w:pPr>
        <w:pPrChange w:id="60" w:author="Haris Sumra" w:date="2020-08-02T07:13:00Z">
          <w:pPr>
            <w:spacing w:before="240" w:after="240" w:line="360" w:lineRule="auto"/>
          </w:pPr>
        </w:pPrChange>
      </w:pPr>
    </w:p>
    <w:p w14:paraId="22A4F178" w14:textId="0D3EF35E" w:rsidR="00FA778D" w:rsidRDefault="00FA778D">
      <w:pPr>
        <w:spacing w:before="240" w:after="240" w:line="360" w:lineRule="auto"/>
        <w:rPr>
          <w:ins w:id="61" w:author="Chiazza, Brandon (MOCS)" w:date="2020-07-27T16:40:00Z"/>
          <w:rFonts w:ascii="Times New Roman" w:eastAsia="Times New Roman" w:hAnsi="Times New Roman" w:cs="Times New Roman"/>
          <w:b/>
          <w:sz w:val="24"/>
          <w:szCs w:val="24"/>
          <w:u w:val="single"/>
        </w:rPr>
      </w:pPr>
    </w:p>
    <w:p w14:paraId="00000005" w14:textId="6A8D2A95" w:rsidR="00B626D5" w:rsidRDefault="00BE7D8D">
      <w:pPr>
        <w:pStyle w:val="Heading2"/>
        <w:pPrChange w:id="62" w:author="Chiazza, Brandon (MOCS)" w:date="2020-07-27T16:49:00Z">
          <w:pPr>
            <w:spacing w:before="240" w:after="240" w:line="360" w:lineRule="auto"/>
          </w:pPr>
        </w:pPrChange>
      </w:pPr>
      <w:bookmarkStart w:id="63" w:name="_Toc46763465"/>
      <w:r>
        <w:t>Introduction</w:t>
      </w:r>
      <w:del w:id="64" w:author="Chiazza, Brandon (MOCS)" w:date="2020-07-27T16:49:00Z">
        <w:r w:rsidDel="00A65A00">
          <w:delText>:</w:delText>
        </w:r>
      </w:del>
      <w:bookmarkEnd w:id="63"/>
    </w:p>
    <w:p w14:paraId="00000006" w14:textId="0DD11564" w:rsidR="00B626D5" w:rsidRPr="008C3607" w:rsidRDefault="00BE7D8D" w:rsidP="008C3607">
      <w:pPr>
        <w:rPr>
          <w:rFonts w:ascii="Times New Roman" w:eastAsia="Times New Roman" w:hAnsi="Times New Roman" w:cs="Times New Roman"/>
          <w:sz w:val="24"/>
          <w:szCs w:val="24"/>
          <w:lang w:val="en-US"/>
          <w:rPrChange w:id="65" w:author="Haris Sumra" w:date="2020-08-02T11:16:00Z">
            <w:rPr>
              <w:rFonts w:ascii="Times New Roman" w:eastAsia="Times New Roman" w:hAnsi="Times New Roman" w:cs="Times New Roman"/>
              <w:sz w:val="24"/>
              <w:szCs w:val="24"/>
            </w:rPr>
          </w:rPrChange>
        </w:rPr>
        <w:pPrChange w:id="66" w:author="Haris Sumra" w:date="2020-08-02T11:16:00Z">
          <w:pPr>
            <w:shd w:val="clear" w:color="auto" w:fill="FFFFFF"/>
            <w:spacing w:before="240" w:after="280" w:line="360" w:lineRule="auto"/>
          </w:pPr>
        </w:pPrChange>
      </w:pPr>
      <w:del w:id="67" w:author="Chiazza, Brandon (MOCS)" w:date="2020-07-27T16:45:00Z">
        <w:r w:rsidDel="00FA778D">
          <w:rPr>
            <w:rFonts w:ascii="Times New Roman" w:eastAsia="Times New Roman" w:hAnsi="Times New Roman" w:cs="Times New Roman"/>
            <w:color w:val="202020"/>
            <w:sz w:val="24"/>
            <w:szCs w:val="24"/>
          </w:rPr>
          <w:delText>Hate crimes are unfortunately</w:delText>
        </w:r>
      </w:del>
      <w:ins w:id="68" w:author="Haris Sumra" w:date="2020-08-02T11:34:00Z">
        <w:r w:rsidR="002259BC">
          <w:rPr>
            <w:rFonts w:ascii="Times New Roman" w:eastAsia="Times New Roman" w:hAnsi="Times New Roman" w:cs="Times New Roman"/>
            <w:color w:val="202020"/>
            <w:sz w:val="24"/>
            <w:szCs w:val="24"/>
          </w:rPr>
          <w:t>H</w:t>
        </w:r>
      </w:ins>
      <w:ins w:id="69" w:author="Chiazza, Brandon (MOCS)" w:date="2020-07-27T16:45:00Z">
        <w:del w:id="70" w:author="Haris Sumra" w:date="2020-08-02T11:34:00Z">
          <w:r w:rsidR="00FA778D" w:rsidDel="002259BC">
            <w:rPr>
              <w:rFonts w:ascii="Times New Roman" w:eastAsia="Times New Roman" w:hAnsi="Times New Roman" w:cs="Times New Roman"/>
              <w:color w:val="202020"/>
              <w:sz w:val="24"/>
              <w:szCs w:val="24"/>
            </w:rPr>
            <w:delText>Unfortunately, h</w:delText>
          </w:r>
        </w:del>
        <w:r w:rsidR="00FA778D">
          <w:rPr>
            <w:rFonts w:ascii="Times New Roman" w:eastAsia="Times New Roman" w:hAnsi="Times New Roman" w:cs="Times New Roman"/>
            <w:color w:val="202020"/>
            <w:sz w:val="24"/>
            <w:szCs w:val="24"/>
          </w:rPr>
          <w:t>ate crimes are</w:t>
        </w:r>
      </w:ins>
      <w:r>
        <w:rPr>
          <w:rFonts w:ascii="Times New Roman" w:eastAsia="Times New Roman" w:hAnsi="Times New Roman" w:cs="Times New Roman"/>
          <w:color w:val="202020"/>
          <w:sz w:val="24"/>
          <w:szCs w:val="24"/>
        </w:rPr>
        <w:t xml:space="preserve"> nothing new </w:t>
      </w:r>
      <w:del w:id="71" w:author="Chiazza, Brandon (MOCS)" w:date="2020-07-27T16:45:00Z">
        <w:r w:rsidDel="00FA778D">
          <w:rPr>
            <w:rFonts w:ascii="Times New Roman" w:eastAsia="Times New Roman" w:hAnsi="Times New Roman" w:cs="Times New Roman"/>
            <w:color w:val="202020"/>
            <w:sz w:val="24"/>
            <w:szCs w:val="24"/>
          </w:rPr>
          <w:delText xml:space="preserve">in </w:delText>
        </w:r>
      </w:del>
      <w:ins w:id="72" w:author="Chiazza, Brandon (MOCS)" w:date="2020-07-27T16:45:00Z">
        <w:r w:rsidR="00FA778D">
          <w:rPr>
            <w:rFonts w:ascii="Times New Roman" w:eastAsia="Times New Roman" w:hAnsi="Times New Roman" w:cs="Times New Roman"/>
            <w:color w:val="202020"/>
            <w:sz w:val="24"/>
            <w:szCs w:val="24"/>
          </w:rPr>
          <w:t xml:space="preserve">to </w:t>
        </w:r>
      </w:ins>
      <w:r>
        <w:rPr>
          <w:rFonts w:ascii="Times New Roman" w:eastAsia="Times New Roman" w:hAnsi="Times New Roman" w:cs="Times New Roman"/>
          <w:color w:val="202020"/>
          <w:sz w:val="24"/>
          <w:szCs w:val="24"/>
        </w:rPr>
        <w:t>society</w:t>
      </w:r>
      <w:ins w:id="73" w:author="Haris Sumra" w:date="2020-08-02T11:34:00Z">
        <w:r w:rsidR="002259BC">
          <w:rPr>
            <w:rFonts w:ascii="Times New Roman" w:eastAsia="Times New Roman" w:hAnsi="Times New Roman" w:cs="Times New Roman"/>
            <w:color w:val="202020"/>
            <w:sz w:val="24"/>
            <w:szCs w:val="24"/>
          </w:rPr>
          <w:t>;</w:t>
        </w:r>
      </w:ins>
      <w:del w:id="74" w:author="Haris Sumra" w:date="2020-08-02T11:34:00Z">
        <w:r w:rsidDel="002259BC">
          <w:rPr>
            <w:rFonts w:ascii="Times New Roman" w:eastAsia="Times New Roman" w:hAnsi="Times New Roman" w:cs="Times New Roman"/>
            <w:color w:val="202020"/>
            <w:sz w:val="24"/>
            <w:szCs w:val="24"/>
          </w:rPr>
          <w:delText>.</w:delText>
        </w:r>
      </w:del>
      <w:r>
        <w:rPr>
          <w:rFonts w:ascii="Times New Roman" w:eastAsia="Times New Roman" w:hAnsi="Times New Roman" w:cs="Times New Roman"/>
          <w:color w:val="202020"/>
          <w:sz w:val="24"/>
          <w:szCs w:val="24"/>
        </w:rPr>
        <w:t xml:space="preserve"> </w:t>
      </w:r>
      <w:ins w:id="75" w:author="Haris Sumra" w:date="2020-08-02T11:35:00Z">
        <w:r w:rsidR="002259BC">
          <w:rPr>
            <w:rFonts w:ascii="Times New Roman" w:eastAsia="Times New Roman" w:hAnsi="Times New Roman" w:cs="Times New Roman"/>
            <w:color w:val="202020"/>
            <w:sz w:val="24"/>
            <w:szCs w:val="24"/>
          </w:rPr>
          <w:t>b</w:t>
        </w:r>
      </w:ins>
      <w:ins w:id="76" w:author="Haris Sumra" w:date="2020-08-02T11:15:00Z">
        <w:r w:rsidR="008C3607">
          <w:rPr>
            <w:rFonts w:ascii="Times New Roman" w:eastAsia="Times New Roman" w:hAnsi="Times New Roman" w:cs="Times New Roman"/>
            <w:color w:val="202020"/>
            <w:sz w:val="24"/>
            <w:szCs w:val="24"/>
          </w:rPr>
          <w:t xml:space="preserve">ut what is hate speech? </w:t>
        </w:r>
      </w:ins>
      <w:ins w:id="77" w:author="Haris Sumra" w:date="2020-08-02T11:16:00Z">
        <w:r w:rsidR="008C3607" w:rsidRPr="008C3607">
          <w:rPr>
            <w:rFonts w:ascii="Times New Roman" w:eastAsia="Times New Roman" w:hAnsi="Times New Roman" w:cs="Times New Roman"/>
            <w:sz w:val="24"/>
            <w:szCs w:val="24"/>
            <w:lang w:val="en-US"/>
          </w:rPr>
          <w:t>Hate speech is commonly defined as any communication that disparages a person or a group on the basis of some characteristic such as race, color, ethnicity, gender, sexual orientation, nationality, religion, or other characteristic (</w:t>
        </w:r>
        <w:proofErr w:type="spellStart"/>
        <w:r w:rsidR="008C3607" w:rsidRPr="008C3607">
          <w:rPr>
            <w:rFonts w:ascii="Times New Roman" w:eastAsia="Times New Roman" w:hAnsi="Times New Roman" w:cs="Times New Roman"/>
            <w:sz w:val="24"/>
            <w:szCs w:val="24"/>
            <w:lang w:val="en-US"/>
          </w:rPr>
          <w:t>Nockleby</w:t>
        </w:r>
        <w:proofErr w:type="spellEnd"/>
        <w:r w:rsidR="008C3607" w:rsidRPr="008C3607">
          <w:rPr>
            <w:rFonts w:ascii="Times New Roman" w:eastAsia="Times New Roman" w:hAnsi="Times New Roman" w:cs="Times New Roman"/>
            <w:sz w:val="24"/>
            <w:szCs w:val="24"/>
            <w:lang w:val="en-US"/>
          </w:rPr>
          <w:t>, 2000)</w:t>
        </w:r>
        <w:r w:rsidR="008C3607">
          <w:rPr>
            <w:rFonts w:ascii="Times New Roman" w:eastAsia="Times New Roman" w:hAnsi="Times New Roman" w:cs="Times New Roman"/>
            <w:sz w:val="24"/>
            <w:szCs w:val="24"/>
            <w:lang w:val="en-US"/>
          </w:rPr>
          <w:t xml:space="preserve">. </w:t>
        </w:r>
      </w:ins>
      <w:ins w:id="78" w:author="Haris Sumra" w:date="2020-08-02T11:11:00Z">
        <w:r w:rsidR="008C3607">
          <w:rPr>
            <w:rFonts w:ascii="Times New Roman" w:eastAsia="Times New Roman" w:hAnsi="Times New Roman" w:cs="Times New Roman"/>
            <w:color w:val="202020"/>
            <w:sz w:val="24"/>
            <w:szCs w:val="24"/>
          </w:rPr>
          <w:t xml:space="preserve">Our research is focused on the development of better methods for </w:t>
        </w:r>
      </w:ins>
      <w:ins w:id="79" w:author="Haris Sumra" w:date="2020-08-02T11:12:00Z">
        <w:r w:rsidR="008C3607">
          <w:rPr>
            <w:rFonts w:ascii="Times New Roman" w:eastAsia="Times New Roman" w:hAnsi="Times New Roman" w:cs="Times New Roman"/>
            <w:color w:val="202020"/>
            <w:sz w:val="24"/>
            <w:szCs w:val="24"/>
          </w:rPr>
          <w:t>detecting hate crimes in the web domain and social media.</w:t>
        </w:r>
      </w:ins>
      <w:ins w:id="80" w:author="Haris Sumra" w:date="2020-08-02T11:17:00Z">
        <w:r w:rsidR="008C3607">
          <w:rPr>
            <w:rFonts w:ascii="Times New Roman" w:eastAsia="Times New Roman" w:hAnsi="Times New Roman" w:cs="Times New Roman"/>
            <w:color w:val="202020"/>
            <w:sz w:val="24"/>
            <w:szCs w:val="24"/>
          </w:rPr>
          <w:t xml:space="preserve"> </w:t>
        </w:r>
      </w:ins>
      <w:ins w:id="81" w:author="Haris Sumra" w:date="2020-08-02T11:16:00Z">
        <w:r w:rsidR="008C3607">
          <w:rPr>
            <w:rFonts w:ascii="Times New Roman" w:eastAsia="Times New Roman" w:hAnsi="Times New Roman" w:cs="Times New Roman"/>
            <w:color w:val="202020"/>
            <w:sz w:val="24"/>
            <w:szCs w:val="24"/>
          </w:rPr>
          <w:t xml:space="preserve">In </w:t>
        </w:r>
      </w:ins>
      <w:ins w:id="82" w:author="Haris Sumra" w:date="2020-08-02T11:17:00Z">
        <w:r w:rsidR="008C3607">
          <w:rPr>
            <w:rFonts w:ascii="Times New Roman" w:eastAsia="Times New Roman" w:hAnsi="Times New Roman" w:cs="Times New Roman"/>
            <w:color w:val="202020"/>
            <w:sz w:val="24"/>
            <w:szCs w:val="24"/>
          </w:rPr>
          <w:t>o</w:t>
        </w:r>
      </w:ins>
      <w:ins w:id="83" w:author="Haris Sumra" w:date="2020-08-02T11:16:00Z">
        <w:r w:rsidR="008C3607">
          <w:rPr>
            <w:rFonts w:ascii="Times New Roman" w:eastAsia="Times New Roman" w:hAnsi="Times New Roman" w:cs="Times New Roman"/>
            <w:color w:val="202020"/>
            <w:sz w:val="24"/>
            <w:szCs w:val="24"/>
          </w:rPr>
          <w:t xml:space="preserve">ur project, we looked closely at hate symbols that are spread across web domain and </w:t>
        </w:r>
      </w:ins>
      <w:ins w:id="84" w:author="Haris Sumra" w:date="2020-08-02T11:27:00Z">
        <w:r w:rsidR="00643A0A">
          <w:rPr>
            <w:rFonts w:ascii="Times New Roman" w:eastAsia="Times New Roman" w:hAnsi="Times New Roman" w:cs="Times New Roman"/>
            <w:color w:val="202020"/>
            <w:sz w:val="24"/>
            <w:szCs w:val="24"/>
          </w:rPr>
          <w:t>social media</w:t>
        </w:r>
      </w:ins>
      <w:ins w:id="85" w:author="Haris Sumra" w:date="2020-08-02T11:18:00Z">
        <w:r w:rsidR="008C3607">
          <w:rPr>
            <w:rFonts w:ascii="Times New Roman" w:eastAsia="Times New Roman" w:hAnsi="Times New Roman" w:cs="Times New Roman"/>
            <w:color w:val="202020"/>
            <w:sz w:val="24"/>
            <w:szCs w:val="24"/>
          </w:rPr>
          <w:t>.</w:t>
        </w:r>
      </w:ins>
      <w:ins w:id="86" w:author="Haris Sumra" w:date="2020-08-02T11:20:00Z">
        <w:r w:rsidR="00643A0A">
          <w:rPr>
            <w:rFonts w:ascii="Times New Roman" w:eastAsia="Times New Roman" w:hAnsi="Times New Roman" w:cs="Times New Roman"/>
            <w:color w:val="202020"/>
            <w:sz w:val="24"/>
            <w:szCs w:val="24"/>
          </w:rPr>
          <w:t xml:space="preserve"> Over time there is more </w:t>
        </w:r>
      </w:ins>
      <w:ins w:id="87" w:author="Haris Sumra" w:date="2020-08-02T11:21:00Z">
        <w:r w:rsidR="00643A0A">
          <w:rPr>
            <w:rFonts w:ascii="Times New Roman" w:eastAsia="Times New Roman" w:hAnsi="Times New Roman" w:cs="Times New Roman"/>
            <w:color w:val="202020"/>
            <w:sz w:val="24"/>
            <w:szCs w:val="24"/>
          </w:rPr>
          <w:t xml:space="preserve">web content that is generated by users which </w:t>
        </w:r>
      </w:ins>
      <w:ins w:id="88" w:author="Haris Sumra" w:date="2020-08-02T11:22:00Z">
        <w:r w:rsidR="00643A0A">
          <w:rPr>
            <w:rFonts w:ascii="Times New Roman" w:eastAsia="Times New Roman" w:hAnsi="Times New Roman" w:cs="Times New Roman"/>
            <w:color w:val="202020"/>
            <w:sz w:val="24"/>
            <w:szCs w:val="24"/>
          </w:rPr>
          <w:t>also lead to</w:t>
        </w:r>
      </w:ins>
      <w:ins w:id="89" w:author="Haris Sumra" w:date="2020-08-02T11:23:00Z">
        <w:r w:rsidR="00643A0A">
          <w:rPr>
            <w:rFonts w:ascii="Times New Roman" w:eastAsia="Times New Roman" w:hAnsi="Times New Roman" w:cs="Times New Roman"/>
            <w:color w:val="202020"/>
            <w:sz w:val="24"/>
            <w:szCs w:val="24"/>
          </w:rPr>
          <w:t xml:space="preserve"> an increase of hate speech. </w:t>
        </w:r>
      </w:ins>
      <w:commentRangeStart w:id="90"/>
      <w:del w:id="91" w:author="Haris Sumra" w:date="2020-08-02T11:18:00Z">
        <w:r w:rsidDel="008C3607">
          <w:rPr>
            <w:rFonts w:ascii="Times New Roman" w:eastAsia="Times New Roman" w:hAnsi="Times New Roman" w:cs="Times New Roman"/>
            <w:color w:val="202020"/>
            <w:sz w:val="24"/>
            <w:szCs w:val="24"/>
          </w:rPr>
          <w:delText xml:space="preserve">However, social media and other means of online communication have begun playing a larger role in hate </w:delText>
        </w:r>
        <w:commentRangeStart w:id="92"/>
        <w:r w:rsidDel="008C3607">
          <w:rPr>
            <w:rFonts w:ascii="Times New Roman" w:eastAsia="Times New Roman" w:hAnsi="Times New Roman" w:cs="Times New Roman"/>
            <w:color w:val="202020"/>
            <w:sz w:val="24"/>
            <w:szCs w:val="24"/>
          </w:rPr>
          <w:delText>crimes</w:delText>
        </w:r>
        <w:commentRangeEnd w:id="92"/>
        <w:r w:rsidR="00A65A00" w:rsidDel="008C3607">
          <w:rPr>
            <w:rStyle w:val="CommentReference"/>
          </w:rPr>
          <w:commentReference w:id="92"/>
        </w:r>
        <w:r w:rsidDel="008C3607">
          <w:rPr>
            <w:rFonts w:ascii="Times New Roman" w:eastAsia="Times New Roman" w:hAnsi="Times New Roman" w:cs="Times New Roman"/>
            <w:color w:val="202020"/>
            <w:sz w:val="24"/>
            <w:szCs w:val="24"/>
          </w:rPr>
          <w:delText xml:space="preserve">. </w:delText>
        </w:r>
        <w:commentRangeEnd w:id="90"/>
        <w:r w:rsidR="00FA778D" w:rsidDel="008C3607">
          <w:rPr>
            <w:rStyle w:val="CommentReference"/>
          </w:rPr>
          <w:commentReference w:id="90"/>
        </w:r>
      </w:del>
      <w:del w:id="93" w:author="Haris Sumra" w:date="2020-08-02T11:19:00Z">
        <w:r w:rsidDel="008C3607">
          <w:rPr>
            <w:rFonts w:ascii="Times New Roman" w:eastAsia="Times New Roman" w:hAnsi="Times New Roman" w:cs="Times New Roman"/>
            <w:color w:val="202020"/>
            <w:sz w:val="24"/>
            <w:szCs w:val="24"/>
          </w:rPr>
          <w:delText>For instance,</w:delText>
        </w:r>
      </w:del>
      <w:ins w:id="94" w:author="Haris Sumra" w:date="2020-08-02T11:19:00Z">
        <w:r w:rsidR="008C3607">
          <w:rPr>
            <w:rFonts w:ascii="Times New Roman" w:eastAsia="Times New Roman" w:hAnsi="Times New Roman" w:cs="Times New Roman"/>
            <w:color w:val="202020"/>
            <w:sz w:val="24"/>
            <w:szCs w:val="24"/>
          </w:rPr>
          <w:t>S</w:t>
        </w:r>
      </w:ins>
      <w:del w:id="95" w:author="Haris Sumra" w:date="2020-08-02T11:19:00Z">
        <w:r w:rsidDel="008C3607">
          <w:rPr>
            <w:rFonts w:ascii="Times New Roman" w:eastAsia="Times New Roman" w:hAnsi="Times New Roman" w:cs="Times New Roman"/>
            <w:color w:val="202020"/>
            <w:sz w:val="24"/>
            <w:szCs w:val="24"/>
          </w:rPr>
          <w:delText xml:space="preserve"> s</w:delText>
        </w:r>
      </w:del>
      <w:r>
        <w:rPr>
          <w:rFonts w:ascii="Times New Roman" w:eastAsia="Times New Roman" w:hAnsi="Times New Roman" w:cs="Times New Roman"/>
          <w:color w:val="202020"/>
          <w:sz w:val="24"/>
          <w:szCs w:val="24"/>
        </w:rPr>
        <w:t xml:space="preserve">uspects involved in hate-crime have an extensive social media history of hate-related posts, suggesting that social media contributes to their </w:t>
      </w:r>
      <w:commentRangeStart w:id="96"/>
      <w:r>
        <w:rPr>
          <w:rFonts w:ascii="Times New Roman" w:eastAsia="Times New Roman" w:hAnsi="Times New Roman" w:cs="Times New Roman"/>
          <w:color w:val="202020"/>
          <w:sz w:val="24"/>
          <w:szCs w:val="24"/>
        </w:rPr>
        <w:t>radicalization</w:t>
      </w:r>
      <w:commentRangeEnd w:id="96"/>
      <w:r w:rsidR="00A65A00">
        <w:rPr>
          <w:rStyle w:val="CommentReference"/>
        </w:rPr>
        <w:commentReference w:id="96"/>
      </w:r>
      <w:ins w:id="97" w:author="Haris Sumra" w:date="2020-08-02T11:24:00Z">
        <w:r w:rsidR="00643A0A">
          <w:rPr>
            <w:rFonts w:ascii="Times New Roman" w:eastAsia="Times New Roman" w:hAnsi="Times New Roman" w:cs="Times New Roman"/>
            <w:color w:val="202020"/>
            <w:sz w:val="24"/>
            <w:szCs w:val="24"/>
          </w:rPr>
          <w:t xml:space="preserve"> (Robertson, 2018)</w:t>
        </w:r>
      </w:ins>
      <w:r>
        <w:rPr>
          <w:rFonts w:ascii="Times New Roman" w:eastAsia="Times New Roman" w:hAnsi="Times New Roman" w:cs="Times New Roman"/>
          <w:color w:val="202020"/>
          <w:sz w:val="24"/>
          <w:szCs w:val="24"/>
        </w:rPr>
        <w:t xml:space="preserve">. </w:t>
      </w:r>
      <w:r>
        <w:rPr>
          <w:rFonts w:ascii="Times New Roman" w:eastAsia="Times New Roman" w:hAnsi="Times New Roman" w:cs="Times New Roman"/>
          <w:sz w:val="24"/>
          <w:szCs w:val="24"/>
        </w:rPr>
        <w:t xml:space="preserve">Multiple studies have looked at different ways to approach finding and </w:t>
      </w:r>
      <w:ins w:id="98" w:author="Chiazza, Brandon (MOCS)" w:date="2020-07-27T16:52:00Z">
        <w:r w:rsidR="00A65A00">
          <w:rPr>
            <w:rFonts w:ascii="Times New Roman" w:eastAsia="Times New Roman" w:hAnsi="Times New Roman" w:cs="Times New Roman"/>
            <w:sz w:val="24"/>
            <w:szCs w:val="24"/>
          </w:rPr>
          <w:t xml:space="preserve">systematic </w:t>
        </w:r>
      </w:ins>
      <w:r>
        <w:rPr>
          <w:rFonts w:ascii="Times New Roman" w:eastAsia="Times New Roman" w:hAnsi="Times New Roman" w:cs="Times New Roman"/>
          <w:sz w:val="24"/>
          <w:szCs w:val="24"/>
        </w:rPr>
        <w:t>classifying hate speech. There are also multiple studies that have tackled related problems that can be helpful in for creating a new approach towards hate speech</w:t>
      </w:r>
      <w:commentRangeStart w:id="99"/>
      <w:r>
        <w:rPr>
          <w:rFonts w:ascii="Times New Roman" w:eastAsia="Times New Roman" w:hAnsi="Times New Roman" w:cs="Times New Roman"/>
          <w:sz w:val="24"/>
          <w:szCs w:val="24"/>
        </w:rPr>
        <w:t>.</w:t>
      </w:r>
      <w:ins w:id="100" w:author="Haris Sumra" w:date="2020-08-02T11:27:00Z">
        <w:r w:rsidR="00643A0A">
          <w:rPr>
            <w:rFonts w:ascii="Times New Roman" w:eastAsia="Times New Roman" w:hAnsi="Times New Roman" w:cs="Times New Roman"/>
            <w:sz w:val="24"/>
            <w:szCs w:val="24"/>
          </w:rPr>
          <w:t xml:space="preserve"> </w:t>
        </w:r>
      </w:ins>
      <w:ins w:id="101" w:author="Haris Sumra" w:date="2020-08-02T11:25:00Z">
        <w:r w:rsidR="00643A0A">
          <w:rPr>
            <w:rFonts w:ascii="Times New Roman" w:eastAsia="Times New Roman" w:hAnsi="Times New Roman" w:cs="Times New Roman"/>
            <w:sz w:val="24"/>
            <w:szCs w:val="24"/>
          </w:rPr>
          <w:t>So how is our approach different than other studies? We are providing user</w:t>
        </w:r>
      </w:ins>
      <w:ins w:id="102" w:author="Haris Sumra" w:date="2020-08-02T11:27:00Z">
        <w:r w:rsidR="00643A0A">
          <w:rPr>
            <w:rFonts w:ascii="Times New Roman" w:eastAsia="Times New Roman" w:hAnsi="Times New Roman" w:cs="Times New Roman"/>
            <w:sz w:val="24"/>
            <w:szCs w:val="24"/>
          </w:rPr>
          <w:t>s</w:t>
        </w:r>
      </w:ins>
      <w:ins w:id="103" w:author="Haris Sumra" w:date="2020-08-02T11:25:00Z">
        <w:r w:rsidR="00643A0A">
          <w:rPr>
            <w:rFonts w:ascii="Times New Roman" w:eastAsia="Times New Roman" w:hAnsi="Times New Roman" w:cs="Times New Roman"/>
            <w:sz w:val="24"/>
            <w:szCs w:val="24"/>
          </w:rPr>
          <w:t xml:space="preserve"> with the interface that will help user identify ha</w:t>
        </w:r>
      </w:ins>
      <w:ins w:id="104" w:author="Haris Sumra" w:date="2020-08-02T11:26:00Z">
        <w:r w:rsidR="00643A0A">
          <w:rPr>
            <w:rFonts w:ascii="Times New Roman" w:eastAsia="Times New Roman" w:hAnsi="Times New Roman" w:cs="Times New Roman"/>
            <w:sz w:val="24"/>
            <w:szCs w:val="24"/>
          </w:rPr>
          <w:t>te symbols across the web domain and social medi</w:t>
        </w:r>
      </w:ins>
      <w:ins w:id="105" w:author="Haris Sumra" w:date="2020-08-02T11:28:00Z">
        <w:r w:rsidR="00643A0A">
          <w:rPr>
            <w:rFonts w:ascii="Times New Roman" w:eastAsia="Times New Roman" w:hAnsi="Times New Roman" w:cs="Times New Roman"/>
            <w:sz w:val="24"/>
            <w:szCs w:val="24"/>
          </w:rPr>
          <w:t>a. We are generating API and training models using neural networks</w:t>
        </w:r>
      </w:ins>
      <w:ins w:id="106" w:author="Haris Sumra" w:date="2020-08-02T11:29:00Z">
        <w:r w:rsidR="00643A0A">
          <w:rPr>
            <w:rFonts w:ascii="Times New Roman" w:eastAsia="Times New Roman" w:hAnsi="Times New Roman" w:cs="Times New Roman"/>
            <w:sz w:val="24"/>
            <w:szCs w:val="24"/>
          </w:rPr>
          <w:t>. Goal of your work is to discover effective me</w:t>
        </w:r>
      </w:ins>
      <w:ins w:id="107" w:author="Haris Sumra" w:date="2020-08-02T11:30:00Z">
        <w:r w:rsidR="00643A0A">
          <w:rPr>
            <w:rFonts w:ascii="Times New Roman" w:eastAsia="Times New Roman" w:hAnsi="Times New Roman" w:cs="Times New Roman"/>
            <w:sz w:val="24"/>
            <w:szCs w:val="24"/>
          </w:rPr>
          <w:t xml:space="preserve">thods to improve upon </w:t>
        </w:r>
        <w:r w:rsidR="00634D74">
          <w:rPr>
            <w:rFonts w:ascii="Times New Roman" w:eastAsia="Times New Roman" w:hAnsi="Times New Roman" w:cs="Times New Roman"/>
            <w:sz w:val="24"/>
            <w:szCs w:val="24"/>
          </w:rPr>
          <w:t>hate symbols detections in the area of hate speech classification</w:t>
        </w:r>
      </w:ins>
      <w:r>
        <w:rPr>
          <w:rFonts w:ascii="Times New Roman" w:eastAsia="Times New Roman" w:hAnsi="Times New Roman" w:cs="Times New Roman"/>
          <w:sz w:val="24"/>
          <w:szCs w:val="24"/>
        </w:rPr>
        <w:t xml:space="preserve"> </w:t>
      </w:r>
      <w:del w:id="108" w:author="Chiazza, Brandon (MOCS)" w:date="2020-07-27T16:52:00Z">
        <w:r w:rsidDel="00A65A00">
          <w:rPr>
            <w:rFonts w:ascii="Times New Roman" w:eastAsia="Times New Roman" w:hAnsi="Times New Roman" w:cs="Times New Roman"/>
            <w:sz w:val="24"/>
            <w:szCs w:val="24"/>
          </w:rPr>
          <w:delText>In this paper we will survey these approaches.</w:delText>
        </w:r>
      </w:del>
      <w:ins w:id="109" w:author="Chiazza, Brandon (MOCS)" w:date="2020-07-27T16:52:00Z">
        <w:r w:rsidR="00A65A00">
          <w:rPr>
            <w:rFonts w:ascii="Times New Roman" w:eastAsia="Times New Roman" w:hAnsi="Times New Roman" w:cs="Times New Roman"/>
            <w:sz w:val="24"/>
            <w:szCs w:val="24"/>
          </w:rPr>
          <w:t>This paper provides a survey of the</w:t>
        </w:r>
      </w:ins>
      <w:r w:rsidR="00994689">
        <w:rPr>
          <w:rFonts w:ascii="Times New Roman" w:eastAsia="Times New Roman" w:hAnsi="Times New Roman" w:cs="Times New Roman"/>
          <w:sz w:val="24"/>
          <w:szCs w:val="24"/>
        </w:rPr>
        <w:t xml:space="preserve"> </w:t>
      </w:r>
      <w:ins w:id="110" w:author="Chiazza, Brandon (MOCS)" w:date="2020-07-27T17:19:00Z">
        <w:r w:rsidR="00994689">
          <w:rPr>
            <w:rFonts w:ascii="Times New Roman" w:eastAsia="Times New Roman" w:hAnsi="Times New Roman" w:cs="Times New Roman"/>
            <w:sz w:val="24"/>
            <w:szCs w:val="24"/>
          </w:rPr>
          <w:t xml:space="preserve">literature. </w:t>
        </w:r>
        <w:commentRangeEnd w:id="99"/>
        <w:r w:rsidR="00994689">
          <w:rPr>
            <w:rStyle w:val="CommentReference"/>
          </w:rPr>
          <w:commentReference w:id="99"/>
        </w:r>
      </w:ins>
    </w:p>
    <w:p w14:paraId="00000007" w14:textId="77777777" w:rsidR="00B626D5" w:rsidRDefault="00BE7D8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8" w14:textId="1DBC97A4" w:rsidR="00B626D5" w:rsidRDefault="002259BC">
      <w:pPr>
        <w:pStyle w:val="Heading2"/>
        <w:pPrChange w:id="111" w:author="Chiazza, Brandon (MOCS)" w:date="2020-07-27T17:29:00Z">
          <w:pPr>
            <w:spacing w:before="240" w:after="240" w:line="360" w:lineRule="auto"/>
          </w:pPr>
        </w:pPrChange>
      </w:pPr>
      <w:bookmarkStart w:id="112" w:name="_Toc46763466"/>
      <w:ins w:id="113" w:author="Haris Sumra" w:date="2020-08-02T11:36:00Z">
        <w:r>
          <w:t xml:space="preserve">Characterization of </w:t>
        </w:r>
      </w:ins>
      <w:ins w:id="114" w:author="Haris Sumra" w:date="2020-08-02T11:37:00Z">
        <w:r>
          <w:t>H</w:t>
        </w:r>
      </w:ins>
      <w:ins w:id="115" w:author="Haris Sumra" w:date="2020-08-02T11:36:00Z">
        <w:r>
          <w:t>ate</w:t>
        </w:r>
      </w:ins>
      <w:ins w:id="116" w:author="Haris Sumra" w:date="2020-08-02T11:37:00Z">
        <w:r>
          <w:t xml:space="preserve"> C</w:t>
        </w:r>
      </w:ins>
      <w:ins w:id="117" w:author="Haris Sumra" w:date="2020-08-02T11:36:00Z">
        <w:r>
          <w:t>rime in Cyberspace</w:t>
        </w:r>
      </w:ins>
      <w:commentRangeStart w:id="118"/>
      <w:commentRangeStart w:id="119"/>
      <w:del w:id="120" w:author="Haris Sumra" w:date="2020-08-02T11:36:00Z">
        <w:r w:rsidR="00BE7D8D" w:rsidDel="002259BC">
          <w:delText>Defining the problem</w:delText>
        </w:r>
      </w:del>
      <w:del w:id="121" w:author="Chiazza, Brandon (MOCS)" w:date="2020-07-27T16:49:00Z">
        <w:r w:rsidR="00BE7D8D" w:rsidDel="00A65A00">
          <w:delText>:</w:delText>
        </w:r>
      </w:del>
      <w:commentRangeEnd w:id="118"/>
      <w:r w:rsidR="00A65A00">
        <w:rPr>
          <w:rStyle w:val="CommentReference"/>
        </w:rPr>
        <w:commentReference w:id="118"/>
      </w:r>
      <w:commentRangeEnd w:id="119"/>
      <w:r w:rsidR="00E9371C">
        <w:rPr>
          <w:rStyle w:val="CommentReference"/>
        </w:rPr>
        <w:commentReference w:id="119"/>
      </w:r>
      <w:bookmarkEnd w:id="112"/>
    </w:p>
    <w:p w14:paraId="00000009" w14:textId="3E2D631C" w:rsidR="00B626D5" w:rsidRDefault="00BE7D8D">
      <w:pPr>
        <w:spacing w:before="240" w:after="240" w:line="360" w:lineRule="auto"/>
        <w:rPr>
          <w:rFonts w:ascii="Times New Roman" w:eastAsia="Times New Roman" w:hAnsi="Times New Roman" w:cs="Times New Roman"/>
          <w:sz w:val="24"/>
          <w:szCs w:val="24"/>
        </w:rPr>
      </w:pPr>
      <w:commentRangeStart w:id="122"/>
      <w:r>
        <w:rPr>
          <w:rFonts w:ascii="Times New Roman" w:eastAsia="Times New Roman" w:hAnsi="Times New Roman" w:cs="Times New Roman"/>
          <w:sz w:val="24"/>
          <w:szCs w:val="24"/>
        </w:rPr>
        <w:t xml:space="preserve">There are different ways that </w:t>
      </w:r>
      <w:commentRangeStart w:id="123"/>
      <w:r>
        <w:rPr>
          <w:rFonts w:ascii="Times New Roman" w:eastAsia="Times New Roman" w:hAnsi="Times New Roman" w:cs="Times New Roman"/>
          <w:sz w:val="24"/>
          <w:szCs w:val="24"/>
        </w:rPr>
        <w:t>hate-</w:t>
      </w:r>
      <w:ins w:id="124" w:author="Haris Sumra" w:date="2020-08-02T11:37:00Z">
        <w:r w:rsidR="002259BC">
          <w:rPr>
            <w:rFonts w:ascii="Times New Roman" w:eastAsia="Times New Roman" w:hAnsi="Times New Roman" w:cs="Times New Roman"/>
            <w:sz w:val="24"/>
            <w:szCs w:val="24"/>
          </w:rPr>
          <w:t>crime</w:t>
        </w:r>
      </w:ins>
      <w:del w:id="125" w:author="Haris Sumra" w:date="2020-08-02T11:37:00Z">
        <w:r w:rsidDel="002259BC">
          <w:rPr>
            <w:rFonts w:ascii="Times New Roman" w:eastAsia="Times New Roman" w:hAnsi="Times New Roman" w:cs="Times New Roman"/>
            <w:sz w:val="24"/>
            <w:szCs w:val="24"/>
          </w:rPr>
          <w:delText>speech</w:delText>
        </w:r>
      </w:del>
      <w:r>
        <w:rPr>
          <w:rFonts w:ascii="Times New Roman" w:eastAsia="Times New Roman" w:hAnsi="Times New Roman" w:cs="Times New Roman"/>
          <w:sz w:val="24"/>
          <w:szCs w:val="24"/>
        </w:rPr>
        <w:t xml:space="preserve"> </w:t>
      </w:r>
      <w:commentRangeEnd w:id="123"/>
      <w:r w:rsidR="00E9371C">
        <w:rPr>
          <w:rStyle w:val="CommentReference"/>
        </w:rPr>
        <w:commentReference w:id="123"/>
      </w:r>
      <w:r>
        <w:rPr>
          <w:rFonts w:ascii="Times New Roman" w:eastAsia="Times New Roman" w:hAnsi="Times New Roman" w:cs="Times New Roman"/>
          <w:sz w:val="24"/>
          <w:szCs w:val="24"/>
        </w:rPr>
        <w:t xml:space="preserve">is used negatively in the </w:t>
      </w:r>
      <w:commentRangeStart w:id="126"/>
      <w:r>
        <w:rPr>
          <w:rFonts w:ascii="Times New Roman" w:eastAsia="Times New Roman" w:hAnsi="Times New Roman" w:cs="Times New Roman"/>
          <w:sz w:val="24"/>
          <w:szCs w:val="24"/>
        </w:rPr>
        <w:t>web</w:t>
      </w:r>
      <w:commentRangeEnd w:id="126"/>
      <w:r w:rsidR="00A65A00">
        <w:rPr>
          <w:rStyle w:val="CommentReference"/>
        </w:rPr>
        <w:commentReference w:id="126"/>
      </w:r>
      <w:r>
        <w:rPr>
          <w:rFonts w:ascii="Times New Roman" w:eastAsia="Times New Roman" w:hAnsi="Times New Roman" w:cs="Times New Roman"/>
          <w:sz w:val="24"/>
          <w:szCs w:val="24"/>
        </w:rPr>
        <w:t>.</w:t>
      </w:r>
      <w:commentRangeEnd w:id="122"/>
      <w:r w:rsidR="006F77F5">
        <w:rPr>
          <w:rStyle w:val="CommentReference"/>
        </w:rPr>
        <w:commentReference w:id="122"/>
      </w:r>
    </w:p>
    <w:p w14:paraId="0000000A" w14:textId="322B6053" w:rsidR="00B626D5" w:rsidRPr="00E9371C" w:rsidRDefault="00BE7D8D">
      <w:pPr>
        <w:pStyle w:val="ListParagraph"/>
        <w:numPr>
          <w:ilvl w:val="0"/>
          <w:numId w:val="3"/>
        </w:numPr>
        <w:spacing w:before="240" w:after="240" w:line="360" w:lineRule="auto"/>
        <w:rPr>
          <w:rFonts w:ascii="Times New Roman" w:eastAsia="Times New Roman" w:hAnsi="Times New Roman" w:cs="Times New Roman"/>
          <w:sz w:val="24"/>
          <w:szCs w:val="24"/>
          <w:rPrChange w:id="127" w:author="Chiazza, Brandon (MOCS)" w:date="2020-07-27T17:06:00Z">
            <w:rPr/>
          </w:rPrChange>
        </w:rPr>
        <w:pPrChange w:id="128" w:author="Chiazza, Brandon (MOCS)" w:date="2020-07-27T17:06:00Z">
          <w:pPr>
            <w:spacing w:before="240" w:after="240" w:line="360" w:lineRule="auto"/>
          </w:pPr>
        </w:pPrChange>
      </w:pPr>
      <w:del w:id="129" w:author="Chiazza, Brandon (MOCS)" w:date="2020-07-27T17:06:00Z">
        <w:r w:rsidRPr="00E9371C" w:rsidDel="00E9371C">
          <w:rPr>
            <w:rFonts w:ascii="Times New Roman" w:eastAsia="Times New Roman" w:hAnsi="Times New Roman" w:cs="Times New Roman"/>
            <w:sz w:val="24"/>
            <w:szCs w:val="24"/>
            <w:rPrChange w:id="130" w:author="Chiazza, Brandon (MOCS)" w:date="2020-07-27T17:06:00Z">
              <w:rPr/>
            </w:rPrChange>
          </w:rPr>
          <w:delText>1.</w:delText>
        </w:r>
        <w:r w:rsidRPr="00E9371C" w:rsidDel="00E9371C">
          <w:rPr>
            <w:rFonts w:ascii="Times New Roman" w:eastAsia="Times New Roman" w:hAnsi="Times New Roman" w:cs="Times New Roman"/>
            <w:sz w:val="14"/>
            <w:szCs w:val="14"/>
            <w:rPrChange w:id="131" w:author="Chiazza, Brandon (MOCS)" w:date="2020-07-27T17:06:00Z">
              <w:rPr>
                <w:sz w:val="14"/>
                <w:szCs w:val="14"/>
              </w:rPr>
            </w:rPrChange>
          </w:rPr>
          <w:delText xml:space="preserve">      </w:delText>
        </w:r>
      </w:del>
      <w:r w:rsidRPr="00E9371C">
        <w:rPr>
          <w:rFonts w:ascii="Times New Roman" w:eastAsia="Times New Roman" w:hAnsi="Times New Roman" w:cs="Times New Roman"/>
          <w:b/>
          <w:sz w:val="24"/>
          <w:szCs w:val="24"/>
          <w:rPrChange w:id="132" w:author="Chiazza, Brandon (MOCS)" w:date="2020-07-27T17:06:00Z">
            <w:rPr>
              <w:b/>
            </w:rPr>
          </w:rPrChange>
        </w:rPr>
        <w:t>Extremist Groups</w:t>
      </w:r>
      <w:del w:id="133" w:author="Chiazza, Brandon (MOCS)" w:date="2020-07-27T17:06:00Z">
        <w:r w:rsidRPr="00E9371C" w:rsidDel="00E9371C">
          <w:rPr>
            <w:rFonts w:ascii="Times New Roman" w:eastAsia="Times New Roman" w:hAnsi="Times New Roman" w:cs="Times New Roman"/>
            <w:sz w:val="24"/>
            <w:szCs w:val="24"/>
            <w:rPrChange w:id="134" w:author="Chiazza, Brandon (MOCS)" w:date="2020-07-27T17:06:00Z">
              <w:rPr/>
            </w:rPrChange>
          </w:rPr>
          <w:delText xml:space="preserve"> –</w:delText>
        </w:r>
      </w:del>
      <w:ins w:id="135" w:author="Chiazza, Brandon (MOCS)" w:date="2020-07-27T17:06:00Z">
        <w:r w:rsidR="00E9371C">
          <w:rPr>
            <w:rFonts w:ascii="Times New Roman" w:eastAsia="Times New Roman" w:hAnsi="Times New Roman" w:cs="Times New Roman"/>
            <w:sz w:val="24"/>
            <w:szCs w:val="24"/>
          </w:rPr>
          <w:t>:</w:t>
        </w:r>
      </w:ins>
      <w:r w:rsidRPr="00E9371C">
        <w:rPr>
          <w:rFonts w:ascii="Times New Roman" w:eastAsia="Times New Roman" w:hAnsi="Times New Roman" w:cs="Times New Roman"/>
          <w:sz w:val="24"/>
          <w:szCs w:val="24"/>
          <w:rPrChange w:id="136" w:author="Chiazza, Brandon (MOCS)" w:date="2020-07-27T17:06:00Z">
            <w:rPr/>
          </w:rPrChange>
        </w:rPr>
        <w:t xml:space="preserve"> Many extremist groups use the internet for a variety of reasons including communicating with members, organizing events, and educating </w:t>
      </w:r>
      <w:commentRangeStart w:id="137"/>
      <w:r w:rsidRPr="00E9371C">
        <w:rPr>
          <w:rFonts w:ascii="Times New Roman" w:eastAsia="Times New Roman" w:hAnsi="Times New Roman" w:cs="Times New Roman"/>
          <w:sz w:val="24"/>
          <w:szCs w:val="24"/>
          <w:rPrChange w:id="138" w:author="Chiazza, Brandon (MOCS)" w:date="2020-07-27T17:06:00Z">
            <w:rPr/>
          </w:rPrChange>
        </w:rPr>
        <w:t>others</w:t>
      </w:r>
      <w:commentRangeEnd w:id="137"/>
      <w:r w:rsidR="00A65A00">
        <w:rPr>
          <w:rStyle w:val="CommentReference"/>
        </w:rPr>
        <w:commentReference w:id="137"/>
      </w:r>
      <w:r w:rsidRPr="00E9371C">
        <w:rPr>
          <w:rFonts w:ascii="Times New Roman" w:eastAsia="Times New Roman" w:hAnsi="Times New Roman" w:cs="Times New Roman"/>
          <w:sz w:val="24"/>
          <w:szCs w:val="24"/>
          <w:rPrChange w:id="139" w:author="Chiazza, Brandon (MOCS)" w:date="2020-07-27T17:06:00Z">
            <w:rPr/>
          </w:rPrChange>
        </w:rPr>
        <w:t xml:space="preserve">. </w:t>
      </w:r>
      <w:ins w:id="140" w:author="Haris Sumra" w:date="2020-08-02T11:39:00Z">
        <w:r w:rsidR="002259BC">
          <w:rPr>
            <w:rFonts w:ascii="Times New Roman" w:eastAsia="Times New Roman" w:hAnsi="Times New Roman" w:cs="Times New Roman"/>
            <w:sz w:val="24"/>
            <w:szCs w:val="24"/>
          </w:rPr>
          <w:t xml:space="preserve">But who are identified as Extremist Groups? </w:t>
        </w:r>
      </w:ins>
      <w:ins w:id="141" w:author="Haris Sumra" w:date="2020-08-02T11:40:00Z">
        <w:r w:rsidR="002259BC">
          <w:rPr>
            <w:rFonts w:ascii="Times New Roman" w:eastAsia="Times New Roman" w:hAnsi="Times New Roman" w:cs="Times New Roman"/>
            <w:sz w:val="24"/>
            <w:szCs w:val="24"/>
          </w:rPr>
          <w:t>An international Comp</w:t>
        </w:r>
        <w:r w:rsidR="00C26A89">
          <w:rPr>
            <w:rFonts w:ascii="Times New Roman" w:eastAsia="Times New Roman" w:hAnsi="Times New Roman" w:cs="Times New Roman"/>
            <w:sz w:val="24"/>
            <w:szCs w:val="24"/>
          </w:rPr>
          <w:t>ilation of Terrorist Organizations, Violen</w:t>
        </w:r>
      </w:ins>
      <w:ins w:id="142" w:author="Haris Sumra" w:date="2020-08-02T11:41:00Z">
        <w:r w:rsidR="00C26A89">
          <w:rPr>
            <w:rFonts w:ascii="Times New Roman" w:eastAsia="Times New Roman" w:hAnsi="Times New Roman" w:cs="Times New Roman"/>
            <w:sz w:val="24"/>
            <w:szCs w:val="24"/>
          </w:rPr>
          <w:t xml:space="preserve">t Political Groups and Issue-Oriented Militant Movements. </w:t>
        </w:r>
      </w:ins>
      <w:r w:rsidRPr="00E9371C">
        <w:rPr>
          <w:rFonts w:ascii="Times New Roman" w:eastAsia="Times New Roman" w:hAnsi="Times New Roman" w:cs="Times New Roman"/>
          <w:sz w:val="24"/>
          <w:szCs w:val="24"/>
          <w:rPrChange w:id="143" w:author="Chiazza, Brandon (MOCS)" w:date="2020-07-27T17:06:00Z">
            <w:rPr/>
          </w:rPrChange>
        </w:rPr>
        <w:t xml:space="preserve">Even in the year 2000, according to the Simon Wiesenthal Center, there were approximately 2200 extremist websites. </w:t>
      </w:r>
      <w:proofErr w:type="spellStart"/>
      <w:r w:rsidRPr="00E9371C">
        <w:rPr>
          <w:rFonts w:ascii="Times New Roman" w:eastAsia="Times New Roman" w:hAnsi="Times New Roman" w:cs="Times New Roman"/>
          <w:sz w:val="24"/>
          <w:szCs w:val="24"/>
          <w:rPrChange w:id="144" w:author="Chiazza, Brandon (MOCS)" w:date="2020-07-27T17:06:00Z">
            <w:rPr/>
          </w:rPrChange>
        </w:rPr>
        <w:t>Schaer</w:t>
      </w:r>
      <w:proofErr w:type="spellEnd"/>
      <w:r w:rsidRPr="00E9371C">
        <w:rPr>
          <w:rFonts w:ascii="Times New Roman" w:eastAsia="Times New Roman" w:hAnsi="Times New Roman" w:cs="Times New Roman"/>
          <w:sz w:val="24"/>
          <w:szCs w:val="24"/>
          <w:rPrChange w:id="145" w:author="Chiazza, Brandon (MOCS)" w:date="2020-07-27T17:06:00Z">
            <w:rPr/>
          </w:rPrChange>
        </w:rPr>
        <w:t xml:space="preserve"> (2002) and </w:t>
      </w:r>
      <w:proofErr w:type="spellStart"/>
      <w:r w:rsidRPr="00E9371C">
        <w:rPr>
          <w:rFonts w:ascii="Times New Roman" w:eastAsia="Times New Roman" w:hAnsi="Times New Roman" w:cs="Times New Roman"/>
          <w:sz w:val="24"/>
          <w:szCs w:val="24"/>
          <w:rPrChange w:id="146" w:author="Chiazza, Brandon (MOCS)" w:date="2020-07-27T17:06:00Z">
            <w:rPr/>
          </w:rPrChange>
        </w:rPr>
        <w:t>Gertensfeld</w:t>
      </w:r>
      <w:proofErr w:type="spellEnd"/>
      <w:r w:rsidRPr="00E9371C">
        <w:rPr>
          <w:rFonts w:ascii="Times New Roman" w:eastAsia="Times New Roman" w:hAnsi="Times New Roman" w:cs="Times New Roman"/>
          <w:sz w:val="24"/>
          <w:szCs w:val="24"/>
          <w:rPrChange w:id="147" w:author="Chiazza, Brandon (MOCS)" w:date="2020-07-27T17:06:00Z">
            <w:rPr/>
          </w:rPrChange>
        </w:rPr>
        <w:t xml:space="preserve"> have done content analysis to identify the true nature of these websites. </w:t>
      </w:r>
      <w:proofErr w:type="spellStart"/>
      <w:r w:rsidRPr="00E9371C">
        <w:rPr>
          <w:rFonts w:ascii="Times New Roman" w:eastAsia="Times New Roman" w:hAnsi="Times New Roman" w:cs="Times New Roman"/>
          <w:sz w:val="24"/>
          <w:szCs w:val="24"/>
          <w:rPrChange w:id="148" w:author="Chiazza, Brandon (MOCS)" w:date="2020-07-27T17:06:00Z">
            <w:rPr/>
          </w:rPrChange>
        </w:rPr>
        <w:t>Gersteneld</w:t>
      </w:r>
      <w:proofErr w:type="spellEnd"/>
      <w:r w:rsidRPr="00E9371C">
        <w:rPr>
          <w:rFonts w:ascii="Times New Roman" w:eastAsia="Times New Roman" w:hAnsi="Times New Roman" w:cs="Times New Roman"/>
          <w:sz w:val="24"/>
          <w:szCs w:val="24"/>
          <w:rPrChange w:id="149" w:author="Chiazza, Brandon (MOCS)" w:date="2020-07-27T17:06:00Z">
            <w:rPr/>
          </w:rPrChange>
        </w:rPr>
        <w:t xml:space="preserve"> (2002) found that these websites are useful to recruit others and link related subgroups. For example, </w:t>
      </w:r>
      <w:proofErr w:type="spellStart"/>
      <w:r w:rsidRPr="00E9371C">
        <w:rPr>
          <w:rFonts w:ascii="Times New Roman" w:eastAsia="Times New Roman" w:hAnsi="Times New Roman" w:cs="Times New Roman"/>
          <w:sz w:val="24"/>
          <w:szCs w:val="24"/>
          <w:rPrChange w:id="150" w:author="Chiazza, Brandon (MOCS)" w:date="2020-07-27T17:06:00Z">
            <w:rPr/>
          </w:rPrChange>
        </w:rPr>
        <w:t>Kleg</w:t>
      </w:r>
      <w:proofErr w:type="spellEnd"/>
      <w:r w:rsidRPr="00E9371C">
        <w:rPr>
          <w:rFonts w:ascii="Times New Roman" w:eastAsia="Times New Roman" w:hAnsi="Times New Roman" w:cs="Times New Roman"/>
          <w:sz w:val="24"/>
          <w:szCs w:val="24"/>
          <w:rPrChange w:id="151" w:author="Chiazza, Brandon (MOCS)" w:date="2020-07-27T17:06:00Z">
            <w:rPr/>
          </w:rPrChange>
        </w:rPr>
        <w:t xml:space="preserve"> (1993) classified neo-Nazis, skinheads, Klan members, Identity Church members, and members of the </w:t>
      </w:r>
      <w:r w:rsidRPr="00E9371C">
        <w:rPr>
          <w:rFonts w:ascii="Times New Roman" w:eastAsia="Times New Roman" w:hAnsi="Times New Roman" w:cs="Times New Roman"/>
          <w:sz w:val="24"/>
          <w:szCs w:val="24"/>
          <w:rPrChange w:id="152" w:author="Chiazza, Brandon (MOCS)" w:date="2020-07-27T17:06:00Z">
            <w:rPr/>
          </w:rPrChange>
        </w:rPr>
        <w:lastRenderedPageBreak/>
        <w:t xml:space="preserve">Posse Comitatus all under the umbrella of ‘white supremacism.’ The internet allows these groups to form a collected identity according to </w:t>
      </w:r>
      <w:proofErr w:type="spellStart"/>
      <w:r w:rsidRPr="00E9371C">
        <w:rPr>
          <w:rFonts w:ascii="Times New Roman" w:eastAsia="Times New Roman" w:hAnsi="Times New Roman" w:cs="Times New Roman"/>
          <w:sz w:val="24"/>
          <w:szCs w:val="24"/>
          <w:rPrChange w:id="153" w:author="Chiazza, Brandon (MOCS)" w:date="2020-07-27T17:06:00Z">
            <w:rPr/>
          </w:rPrChange>
        </w:rPr>
        <w:t>Gertsenfeld</w:t>
      </w:r>
      <w:proofErr w:type="spellEnd"/>
      <w:r w:rsidRPr="00E9371C">
        <w:rPr>
          <w:rFonts w:ascii="Times New Roman" w:eastAsia="Times New Roman" w:hAnsi="Times New Roman" w:cs="Times New Roman"/>
          <w:sz w:val="24"/>
          <w:szCs w:val="24"/>
          <w:rPrChange w:id="154" w:author="Chiazza, Brandon (MOCS)" w:date="2020-07-27T17:06:00Z">
            <w:rPr/>
          </w:rPrChange>
        </w:rPr>
        <w:t>.  Being able to quickly identify extremist websites could potentially stop them spreading their ideas. More importantly, being able to tell when an extremist website would move words to violent actions could potentially save these events from occurring.</w:t>
      </w:r>
    </w:p>
    <w:p w14:paraId="0000000B" w14:textId="058BC73C" w:rsidR="00B626D5" w:rsidRPr="00E9371C" w:rsidRDefault="00BE7D8D">
      <w:pPr>
        <w:pStyle w:val="ListParagraph"/>
        <w:numPr>
          <w:ilvl w:val="0"/>
          <w:numId w:val="3"/>
        </w:numPr>
        <w:spacing w:before="240" w:after="240" w:line="360" w:lineRule="auto"/>
        <w:rPr>
          <w:rFonts w:ascii="Times New Roman" w:eastAsia="Times New Roman" w:hAnsi="Times New Roman" w:cs="Times New Roman"/>
          <w:sz w:val="24"/>
          <w:szCs w:val="24"/>
          <w:rPrChange w:id="155" w:author="Chiazza, Brandon (MOCS)" w:date="2020-07-27T17:06:00Z">
            <w:rPr/>
          </w:rPrChange>
        </w:rPr>
        <w:pPrChange w:id="156" w:author="Chiazza, Brandon (MOCS)" w:date="2020-07-27T17:06:00Z">
          <w:pPr>
            <w:spacing w:before="240" w:after="240" w:line="360" w:lineRule="auto"/>
          </w:pPr>
        </w:pPrChange>
      </w:pPr>
      <w:del w:id="157" w:author="Chiazza, Brandon (MOCS)" w:date="2020-07-27T17:06:00Z">
        <w:r w:rsidRPr="00E9371C" w:rsidDel="00E9371C">
          <w:rPr>
            <w:rFonts w:ascii="Times New Roman" w:eastAsia="Times New Roman" w:hAnsi="Times New Roman" w:cs="Times New Roman"/>
            <w:sz w:val="24"/>
            <w:szCs w:val="24"/>
            <w:rPrChange w:id="158" w:author="Chiazza, Brandon (MOCS)" w:date="2020-07-27T17:06:00Z">
              <w:rPr/>
            </w:rPrChange>
          </w:rPr>
          <w:delText>2.</w:delText>
        </w:r>
        <w:r w:rsidRPr="00E9371C" w:rsidDel="00E9371C">
          <w:rPr>
            <w:rFonts w:ascii="Times New Roman" w:eastAsia="Times New Roman" w:hAnsi="Times New Roman" w:cs="Times New Roman"/>
            <w:sz w:val="14"/>
            <w:szCs w:val="14"/>
            <w:rPrChange w:id="159" w:author="Chiazza, Brandon (MOCS)" w:date="2020-07-27T17:06:00Z">
              <w:rPr>
                <w:sz w:val="14"/>
                <w:szCs w:val="14"/>
              </w:rPr>
            </w:rPrChange>
          </w:rPr>
          <w:delText xml:space="preserve">      </w:delText>
        </w:r>
      </w:del>
      <w:proofErr w:type="spellStart"/>
      <w:r w:rsidRPr="00E9371C">
        <w:rPr>
          <w:rFonts w:ascii="Times New Roman" w:eastAsia="Times New Roman" w:hAnsi="Times New Roman" w:cs="Times New Roman"/>
          <w:b/>
          <w:sz w:val="24"/>
          <w:szCs w:val="24"/>
          <w:rPrChange w:id="160" w:author="Chiazza, Brandon (MOCS)" w:date="2020-07-27T17:06:00Z">
            <w:rPr>
              <w:b/>
            </w:rPr>
          </w:rPrChange>
        </w:rPr>
        <w:t>Cyberbullying</w:t>
      </w:r>
      <w:del w:id="161" w:author="Chiazza, Brandon (MOCS)" w:date="2020-07-27T17:06:00Z">
        <w:r w:rsidRPr="00E9371C" w:rsidDel="00E9371C">
          <w:rPr>
            <w:rFonts w:ascii="Times New Roman" w:eastAsia="Times New Roman" w:hAnsi="Times New Roman" w:cs="Times New Roman"/>
            <w:sz w:val="24"/>
            <w:szCs w:val="24"/>
            <w:rPrChange w:id="162" w:author="Chiazza, Brandon (MOCS)" w:date="2020-07-27T17:06:00Z">
              <w:rPr/>
            </w:rPrChange>
          </w:rPr>
          <w:delText xml:space="preserve"> - </w:delText>
        </w:r>
      </w:del>
      <w:ins w:id="163" w:author="Chiazza, Brandon (MOCS)" w:date="2020-07-27T17:06:00Z">
        <w:r w:rsidR="00E9371C">
          <w:rPr>
            <w:rFonts w:ascii="Times New Roman" w:eastAsia="Times New Roman" w:hAnsi="Times New Roman" w:cs="Times New Roman"/>
            <w:sz w:val="24"/>
            <w:szCs w:val="24"/>
          </w:rPr>
          <w:t>:</w:t>
        </w:r>
      </w:ins>
      <w:r w:rsidRPr="00E9371C">
        <w:rPr>
          <w:rFonts w:ascii="Times New Roman" w:eastAsia="Times New Roman" w:hAnsi="Times New Roman" w:cs="Times New Roman"/>
          <w:sz w:val="24"/>
          <w:szCs w:val="24"/>
          <w:rPrChange w:id="164" w:author="Chiazza, Brandon (MOCS)" w:date="2020-07-27T17:06:00Z">
            <w:rPr/>
          </w:rPrChange>
        </w:rPr>
        <w:t>Cyberbullying</w:t>
      </w:r>
      <w:proofErr w:type="spellEnd"/>
      <w:r w:rsidRPr="00E9371C">
        <w:rPr>
          <w:rFonts w:ascii="Times New Roman" w:eastAsia="Times New Roman" w:hAnsi="Times New Roman" w:cs="Times New Roman"/>
          <w:sz w:val="24"/>
          <w:szCs w:val="24"/>
          <w:rPrChange w:id="165" w:author="Chiazza, Brandon (MOCS)" w:date="2020-07-27T17:06:00Z">
            <w:rPr/>
          </w:rPrChange>
        </w:rPr>
        <w:t xml:space="preserve"> is the defined as using electronic communication to bully a </w:t>
      </w:r>
      <w:commentRangeStart w:id="166"/>
      <w:r w:rsidRPr="00E9371C">
        <w:rPr>
          <w:rFonts w:ascii="Times New Roman" w:eastAsia="Times New Roman" w:hAnsi="Times New Roman" w:cs="Times New Roman"/>
          <w:sz w:val="24"/>
          <w:szCs w:val="24"/>
          <w:rPrChange w:id="167" w:author="Chiazza, Brandon (MOCS)" w:date="2020-07-27T17:06:00Z">
            <w:rPr/>
          </w:rPrChange>
        </w:rPr>
        <w:t>person</w:t>
      </w:r>
      <w:commentRangeEnd w:id="166"/>
      <w:r w:rsidR="00A65A00">
        <w:rPr>
          <w:rStyle w:val="CommentReference"/>
        </w:rPr>
        <w:commentReference w:id="166"/>
      </w:r>
      <w:r w:rsidRPr="00E9371C">
        <w:rPr>
          <w:rFonts w:ascii="Times New Roman" w:eastAsia="Times New Roman" w:hAnsi="Times New Roman" w:cs="Times New Roman"/>
          <w:sz w:val="24"/>
          <w:szCs w:val="24"/>
          <w:rPrChange w:id="168" w:author="Chiazza, Brandon (MOCS)" w:date="2020-07-27T17:06:00Z">
            <w:rPr/>
          </w:rPrChange>
        </w:rPr>
        <w:t>. This is distinct from extremist groups in that it isn’t related specifically to any groups. Numerous studies have used NLP techniques to identify the sentiment in texts to identify cyber bulling (</w:t>
      </w:r>
      <w:proofErr w:type="spellStart"/>
      <w:r w:rsidRPr="00E9371C">
        <w:rPr>
          <w:rFonts w:ascii="Times New Roman" w:eastAsia="Times New Roman" w:hAnsi="Times New Roman" w:cs="Times New Roman"/>
          <w:sz w:val="24"/>
          <w:szCs w:val="24"/>
          <w:rPrChange w:id="169" w:author="Chiazza, Brandon (MOCS)" w:date="2020-07-27T17:06:00Z">
            <w:rPr/>
          </w:rPrChange>
        </w:rPr>
        <w:t>Kontosthathis</w:t>
      </w:r>
      <w:proofErr w:type="spellEnd"/>
      <w:r w:rsidRPr="00E9371C">
        <w:rPr>
          <w:rFonts w:ascii="Times New Roman" w:eastAsia="Times New Roman" w:hAnsi="Times New Roman" w:cs="Times New Roman"/>
          <w:sz w:val="24"/>
          <w:szCs w:val="24"/>
          <w:rPrChange w:id="170" w:author="Chiazza, Brandon (MOCS)" w:date="2020-07-27T17:06:00Z">
            <w:rPr/>
          </w:rPrChange>
        </w:rPr>
        <w:t>, Edwards, &amp; Leatherman).</w:t>
      </w:r>
    </w:p>
    <w:p w14:paraId="0000000C" w14:textId="1E2FE031" w:rsidR="00B626D5" w:rsidRPr="00E9371C" w:rsidRDefault="00BE7D8D">
      <w:pPr>
        <w:pStyle w:val="ListParagraph"/>
        <w:numPr>
          <w:ilvl w:val="0"/>
          <w:numId w:val="3"/>
        </w:numPr>
        <w:spacing w:before="240" w:after="240" w:line="360" w:lineRule="auto"/>
        <w:rPr>
          <w:rFonts w:ascii="Times New Roman" w:eastAsia="Times New Roman" w:hAnsi="Times New Roman" w:cs="Times New Roman"/>
          <w:sz w:val="24"/>
          <w:szCs w:val="24"/>
          <w:rPrChange w:id="171" w:author="Chiazza, Brandon (MOCS)" w:date="2020-07-27T17:06:00Z">
            <w:rPr/>
          </w:rPrChange>
        </w:rPr>
        <w:pPrChange w:id="172" w:author="Chiazza, Brandon (MOCS)" w:date="2020-07-27T17:06:00Z">
          <w:pPr>
            <w:spacing w:before="240" w:after="240" w:line="360" w:lineRule="auto"/>
          </w:pPr>
        </w:pPrChange>
      </w:pPr>
      <w:del w:id="173" w:author="Chiazza, Brandon (MOCS)" w:date="2020-07-27T17:06:00Z">
        <w:r w:rsidRPr="00E9371C" w:rsidDel="00E9371C">
          <w:rPr>
            <w:rFonts w:ascii="Times New Roman" w:eastAsia="Times New Roman" w:hAnsi="Times New Roman" w:cs="Times New Roman"/>
            <w:sz w:val="24"/>
            <w:szCs w:val="24"/>
            <w:rPrChange w:id="174" w:author="Chiazza, Brandon (MOCS)" w:date="2020-07-27T17:06:00Z">
              <w:rPr/>
            </w:rPrChange>
          </w:rPr>
          <w:delText>3.</w:delText>
        </w:r>
        <w:r w:rsidRPr="00E9371C" w:rsidDel="00E9371C">
          <w:rPr>
            <w:rFonts w:ascii="Times New Roman" w:eastAsia="Times New Roman" w:hAnsi="Times New Roman" w:cs="Times New Roman"/>
            <w:sz w:val="14"/>
            <w:szCs w:val="14"/>
            <w:rPrChange w:id="175" w:author="Chiazza, Brandon (MOCS)" w:date="2020-07-27T17:06:00Z">
              <w:rPr>
                <w:sz w:val="14"/>
                <w:szCs w:val="14"/>
              </w:rPr>
            </w:rPrChange>
          </w:rPr>
          <w:delText xml:space="preserve">      </w:delText>
        </w:r>
      </w:del>
      <w:r w:rsidRPr="00E9371C">
        <w:rPr>
          <w:rFonts w:ascii="Times New Roman" w:eastAsia="Times New Roman" w:hAnsi="Times New Roman" w:cs="Times New Roman"/>
          <w:b/>
          <w:sz w:val="24"/>
          <w:szCs w:val="24"/>
          <w:rPrChange w:id="176" w:author="Chiazza, Brandon (MOCS)" w:date="2020-07-27T17:06:00Z">
            <w:rPr>
              <w:b/>
            </w:rPr>
          </w:rPrChange>
        </w:rPr>
        <w:t>Hate Speech</w:t>
      </w:r>
      <w:ins w:id="177" w:author="Chiazza, Brandon (MOCS)" w:date="2020-07-27T17:06:00Z">
        <w:r w:rsidR="00E9371C">
          <w:rPr>
            <w:rFonts w:ascii="Times New Roman" w:eastAsia="Times New Roman" w:hAnsi="Times New Roman" w:cs="Times New Roman"/>
            <w:b/>
            <w:sz w:val="24"/>
            <w:szCs w:val="24"/>
          </w:rPr>
          <w:t xml:space="preserve">: </w:t>
        </w:r>
        <w:r w:rsidR="00E9371C">
          <w:rPr>
            <w:rFonts w:ascii="Times New Roman" w:eastAsia="Times New Roman" w:hAnsi="Times New Roman" w:cs="Times New Roman"/>
            <w:bCs/>
            <w:sz w:val="24"/>
            <w:szCs w:val="24"/>
          </w:rPr>
          <w:t>Hate Speech</w:t>
        </w:r>
      </w:ins>
      <w:r w:rsidRPr="00E9371C">
        <w:rPr>
          <w:rFonts w:ascii="Times New Roman" w:eastAsia="Times New Roman" w:hAnsi="Times New Roman" w:cs="Times New Roman"/>
          <w:sz w:val="24"/>
          <w:szCs w:val="24"/>
          <w:rPrChange w:id="178" w:author="Chiazza, Brandon (MOCS)" w:date="2020-07-27T17:06:00Z">
            <w:rPr/>
          </w:rPrChange>
        </w:rPr>
        <w:t xml:space="preserve"> is using speech aggressively or threatening that expresses prejudice against a group.  </w:t>
      </w:r>
      <w:proofErr w:type="spellStart"/>
      <w:r w:rsidRPr="00E9371C">
        <w:rPr>
          <w:rFonts w:ascii="Times New Roman" w:eastAsia="Times New Roman" w:hAnsi="Times New Roman" w:cs="Times New Roman"/>
          <w:sz w:val="24"/>
          <w:szCs w:val="24"/>
          <w:rPrChange w:id="179" w:author="Chiazza, Brandon (MOCS)" w:date="2020-07-27T17:06:00Z">
            <w:rPr/>
          </w:rPrChange>
        </w:rPr>
        <w:t>Nockleby</w:t>
      </w:r>
      <w:proofErr w:type="spellEnd"/>
      <w:r w:rsidRPr="00E9371C">
        <w:rPr>
          <w:rFonts w:ascii="Times New Roman" w:eastAsia="Times New Roman" w:hAnsi="Times New Roman" w:cs="Times New Roman"/>
          <w:sz w:val="24"/>
          <w:szCs w:val="24"/>
          <w:rPrChange w:id="180" w:author="Chiazza, Brandon (MOCS)" w:date="2020-07-27T17:06:00Z">
            <w:rPr/>
          </w:rPrChange>
        </w:rPr>
        <w:t xml:space="preserve"> (200) defines hate speech as “any communication that disparages a person or a group on the basis of some characteristic such as race, color, ethnicity, gender, sexual orientation, nationality, religion, or other characteristic.” Other social media platforms have </w:t>
      </w:r>
      <w:commentRangeStart w:id="181"/>
      <w:r w:rsidRPr="00E9371C">
        <w:rPr>
          <w:rFonts w:ascii="Times New Roman" w:eastAsia="Times New Roman" w:hAnsi="Times New Roman" w:cs="Times New Roman"/>
          <w:sz w:val="24"/>
          <w:szCs w:val="24"/>
          <w:rPrChange w:id="182" w:author="Chiazza, Brandon (MOCS)" w:date="2020-07-27T17:06:00Z">
            <w:rPr/>
          </w:rPrChange>
        </w:rPr>
        <w:t>similar definitions.</w:t>
      </w:r>
      <w:commentRangeEnd w:id="181"/>
      <w:r w:rsidR="00E9371C">
        <w:rPr>
          <w:rStyle w:val="CommentReference"/>
        </w:rPr>
        <w:commentReference w:id="181"/>
      </w:r>
    </w:p>
    <w:p w14:paraId="0000000D" w14:textId="0D85EB52" w:rsidR="00B626D5" w:rsidRDefault="00BE7D8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Approaching these types of issues requires a specific problem statement because the context in which a phrase is said can directly impact whether </w:t>
      </w:r>
      <w:commentRangeStart w:id="183"/>
      <w:del w:id="184" w:author="Chiazza, Brandon (MOCS)" w:date="2020-07-27T17:06:00Z">
        <w:r w:rsidDel="00E9371C">
          <w:rPr>
            <w:rFonts w:ascii="Times New Roman" w:eastAsia="Times New Roman" w:hAnsi="Times New Roman" w:cs="Times New Roman"/>
            <w:sz w:val="24"/>
            <w:szCs w:val="24"/>
          </w:rPr>
          <w:delText xml:space="preserve">or not </w:delText>
        </w:r>
      </w:del>
      <w:commentRangeEnd w:id="183"/>
      <w:r w:rsidR="00E9371C">
        <w:rPr>
          <w:rStyle w:val="CommentReference"/>
        </w:rPr>
        <w:commentReference w:id="183"/>
      </w:r>
      <w:r>
        <w:rPr>
          <w:rFonts w:ascii="Times New Roman" w:eastAsia="Times New Roman" w:hAnsi="Times New Roman" w:cs="Times New Roman"/>
          <w:sz w:val="24"/>
          <w:szCs w:val="24"/>
        </w:rPr>
        <w:t xml:space="preserve">a phrase is considered negative speech. For example, a website that simply mentions the Ku Klux Klan is not hateful. At the same time, specifically pointing out a group to fit a stereotype would be. </w:t>
      </w:r>
      <w:commentRangeStart w:id="185"/>
      <w:r>
        <w:rPr>
          <w:rFonts w:ascii="Times New Roman" w:eastAsia="Times New Roman" w:hAnsi="Times New Roman" w:cs="Times New Roman"/>
          <w:sz w:val="24"/>
          <w:szCs w:val="24"/>
        </w:rPr>
        <w:t xml:space="preserve">Warner and Hirschberg </w:t>
      </w:r>
      <w:commentRangeEnd w:id="185"/>
      <w:r w:rsidR="006F77F5">
        <w:rPr>
          <w:rStyle w:val="CommentReference"/>
        </w:rPr>
        <w:commentReference w:id="185"/>
      </w:r>
      <w:del w:id="186" w:author="Chiazza, Brandon (MOCS)" w:date="2020-07-27T17:07:00Z">
        <w:r w:rsidDel="006F77F5">
          <w:rPr>
            <w:rFonts w:ascii="Times New Roman" w:eastAsia="Times New Roman" w:hAnsi="Times New Roman" w:cs="Times New Roman"/>
            <w:sz w:val="24"/>
            <w:szCs w:val="24"/>
          </w:rPr>
          <w:delText>for example</w:delText>
        </w:r>
      </w:del>
      <w:r>
        <w:rPr>
          <w:rFonts w:ascii="Times New Roman" w:eastAsia="Times New Roman" w:hAnsi="Times New Roman" w:cs="Times New Roman"/>
          <w:sz w:val="24"/>
          <w:szCs w:val="24"/>
        </w:rPr>
        <w:t xml:space="preserve"> raise an example with the sentence “The next new item is a bumper sticker that reads: “Jew Bankers Get Bailouts, White Workers Get </w:t>
      </w:r>
      <w:proofErr w:type="spellStart"/>
      <w:r>
        <w:rPr>
          <w:rFonts w:ascii="Times New Roman" w:eastAsia="Times New Roman" w:hAnsi="Times New Roman" w:cs="Times New Roman"/>
          <w:sz w:val="24"/>
          <w:szCs w:val="24"/>
        </w:rPr>
        <w:t>Jewed</w:t>
      </w:r>
      <w:proofErr w:type="spellEnd"/>
      <w:r>
        <w:rPr>
          <w:rFonts w:ascii="Times New Roman" w:eastAsia="Times New Roman" w:hAnsi="Times New Roman" w:cs="Times New Roman"/>
          <w:sz w:val="24"/>
          <w:szCs w:val="24"/>
        </w:rPr>
        <w:t>!” These are only 10 cents each and require a minimum of a $5.00 order”. The sentence itself is not hateful but it becomes hateful once Jews are mentioned.</w:t>
      </w:r>
    </w:p>
    <w:p w14:paraId="0000000E" w14:textId="323CEB4B" w:rsidR="00B626D5" w:rsidRDefault="00BE7D8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Similarly, mentioning a word that disparages a group is not always hate speech. Consider this example also brought by </w:t>
      </w:r>
      <w:commentRangeStart w:id="187"/>
      <w:r>
        <w:rPr>
          <w:rFonts w:ascii="Times New Roman" w:eastAsia="Times New Roman" w:hAnsi="Times New Roman" w:cs="Times New Roman"/>
          <w:sz w:val="24"/>
          <w:szCs w:val="24"/>
        </w:rPr>
        <w:t xml:space="preserve">Warner and Hirschberg: </w:t>
      </w:r>
      <w:commentRangeEnd w:id="187"/>
      <w:r w:rsidR="006F77F5">
        <w:rPr>
          <w:rStyle w:val="CommentReference"/>
        </w:rPr>
        <w:commentReference w:id="187"/>
      </w:r>
      <w:r>
        <w:rPr>
          <w:rFonts w:ascii="Times New Roman" w:eastAsia="Times New Roman" w:hAnsi="Times New Roman" w:cs="Times New Roman"/>
          <w:sz w:val="24"/>
          <w:szCs w:val="24"/>
        </w:rPr>
        <w:t xml:space="preserve">“Kike is a word often used when trying to offend a Jew.” This word has historical context and </w:t>
      </w:r>
      <w:commentRangeStart w:id="188"/>
      <w:del w:id="189" w:author="Chiazza, Brandon (MOCS)" w:date="2020-07-27T17:09:00Z">
        <w:r w:rsidDel="006F77F5">
          <w:rPr>
            <w:rFonts w:ascii="Times New Roman" w:eastAsia="Times New Roman" w:hAnsi="Times New Roman" w:cs="Times New Roman"/>
            <w:sz w:val="24"/>
            <w:szCs w:val="24"/>
          </w:rPr>
          <w:delText xml:space="preserve">isn’t </w:delText>
        </w:r>
      </w:del>
      <w:commentRangeEnd w:id="188"/>
      <w:r w:rsidR="006F77F5">
        <w:rPr>
          <w:rStyle w:val="CommentReference"/>
        </w:rPr>
        <w:commentReference w:id="188"/>
      </w:r>
      <w:ins w:id="190" w:author="Chiazza, Brandon (MOCS)" w:date="2020-07-27T17:09:00Z">
        <w:r w:rsidR="006F77F5">
          <w:rPr>
            <w:rFonts w:ascii="Times New Roman" w:eastAsia="Times New Roman" w:hAnsi="Times New Roman" w:cs="Times New Roman"/>
            <w:sz w:val="24"/>
            <w:szCs w:val="24"/>
          </w:rPr>
          <w:t xml:space="preserve">is not </w:t>
        </w:r>
      </w:ins>
      <w:r>
        <w:rPr>
          <w:rFonts w:ascii="Times New Roman" w:eastAsia="Times New Roman" w:hAnsi="Times New Roman" w:cs="Times New Roman"/>
          <w:sz w:val="24"/>
          <w:szCs w:val="24"/>
        </w:rPr>
        <w:t>used to offend any group.</w:t>
      </w:r>
    </w:p>
    <w:p w14:paraId="0000000F" w14:textId="1D18DBCD" w:rsidR="00B626D5" w:rsidRDefault="00BE7D8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191"/>
      <w:del w:id="192" w:author="Chiazza, Brandon (MOCS)" w:date="2020-07-27T17:09:00Z">
        <w:r w:rsidDel="006F77F5">
          <w:rPr>
            <w:rFonts w:ascii="Times New Roman" w:eastAsia="Times New Roman" w:hAnsi="Times New Roman" w:cs="Times New Roman"/>
            <w:sz w:val="24"/>
            <w:szCs w:val="24"/>
          </w:rPr>
          <w:delText>With this in mind, some</w:delText>
        </w:r>
      </w:del>
      <w:commentRangeEnd w:id="191"/>
      <w:r w:rsidR="006F77F5">
        <w:rPr>
          <w:rStyle w:val="CommentReference"/>
        </w:rPr>
        <w:commentReference w:id="191"/>
      </w:r>
      <w:ins w:id="193" w:author="Chiazza, Brandon (MOCS)" w:date="2020-07-27T17:09:00Z">
        <w:r w:rsidR="006F77F5">
          <w:rPr>
            <w:rFonts w:ascii="Times New Roman" w:eastAsia="Times New Roman" w:hAnsi="Times New Roman" w:cs="Times New Roman"/>
            <w:sz w:val="24"/>
            <w:szCs w:val="24"/>
          </w:rPr>
          <w:t>Some</w:t>
        </w:r>
      </w:ins>
      <w:r>
        <w:rPr>
          <w:rFonts w:ascii="Times New Roman" w:eastAsia="Times New Roman" w:hAnsi="Times New Roman" w:cs="Times New Roman"/>
          <w:sz w:val="24"/>
          <w:szCs w:val="24"/>
        </w:rPr>
        <w:t xml:space="preserve"> have chosen to limit the definition of anti-Semitic to focus on words that directly attacks certain groups. Facebook for example, defines hate speech as “Content that attacks people based on their actual or perceived race, ethnicity, national origin, religion, sex, gender or gender identity, sexual orientation, disability or disease is not allowed. We do, however, allow clear attempts at humor or satire that might otherwise be considered a possible threat or attack. </w:t>
      </w:r>
      <w:r>
        <w:rPr>
          <w:rFonts w:ascii="Times New Roman" w:eastAsia="Times New Roman" w:hAnsi="Times New Roman" w:cs="Times New Roman"/>
          <w:sz w:val="24"/>
          <w:szCs w:val="24"/>
        </w:rPr>
        <w:lastRenderedPageBreak/>
        <w:t>This includes content that many people may find to be in bad taste (ex: jokes, stand-up comedy, popular song lyrics,</w:t>
      </w:r>
      <w:commentRangeStart w:id="194"/>
      <w:r>
        <w:rPr>
          <w:rFonts w:ascii="Times New Roman" w:eastAsia="Times New Roman" w:hAnsi="Times New Roman" w:cs="Times New Roman"/>
          <w:sz w:val="24"/>
          <w:szCs w:val="24"/>
        </w:rPr>
        <w:t xml:space="preserve"> etc.”</w:t>
      </w:r>
      <w:commentRangeEnd w:id="194"/>
      <w:r w:rsidR="006F77F5">
        <w:rPr>
          <w:rStyle w:val="CommentReference"/>
        </w:rPr>
        <w:commentReference w:id="194"/>
      </w:r>
      <w:ins w:id="195" w:author="Haris Sumra" w:date="2020-08-02T11:46:00Z">
        <w:r w:rsidR="00C26A89">
          <w:rPr>
            <w:rFonts w:ascii="Times New Roman" w:eastAsia="Times New Roman" w:hAnsi="Times New Roman" w:cs="Times New Roman"/>
            <w:sz w:val="24"/>
            <w:szCs w:val="24"/>
          </w:rPr>
          <w:t>(</w:t>
        </w:r>
      </w:ins>
      <w:ins w:id="196" w:author="Haris Sumra" w:date="2020-08-02T11:45:00Z">
        <w:r w:rsidR="00C26A89">
          <w:rPr>
            <w:rFonts w:ascii="Times New Roman" w:eastAsia="Times New Roman" w:hAnsi="Times New Roman" w:cs="Times New Roman"/>
            <w:sz w:val="24"/>
            <w:szCs w:val="24"/>
          </w:rPr>
          <w:t xml:space="preserve"> </w:t>
        </w:r>
      </w:ins>
      <w:ins w:id="197" w:author="Haris Sumra" w:date="2020-08-02T11:46:00Z">
        <w:r w:rsidR="00C26A89">
          <w:rPr>
            <w:rFonts w:ascii="Times New Roman" w:eastAsia="Times New Roman" w:hAnsi="Times New Roman" w:cs="Times New Roman"/>
            <w:sz w:val="24"/>
            <w:szCs w:val="24"/>
          </w:rPr>
          <w:t>Banks, J 2010).</w:t>
        </w:r>
      </w:ins>
    </w:p>
    <w:p w14:paraId="00000010" w14:textId="7026F7E8" w:rsidR="00B626D5" w:rsidRDefault="00BE7D8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198"/>
      <w:r>
        <w:rPr>
          <w:rFonts w:ascii="Times New Roman" w:eastAsia="Times New Roman" w:hAnsi="Times New Roman" w:cs="Times New Roman"/>
          <w:sz w:val="24"/>
          <w:szCs w:val="24"/>
        </w:rPr>
        <w:t xml:space="preserve">Fortuna and Nunes </w:t>
      </w:r>
      <w:commentRangeEnd w:id="198"/>
      <w:r w:rsidR="006F77F5">
        <w:rPr>
          <w:rStyle w:val="CommentReference"/>
        </w:rPr>
        <w:commentReference w:id="198"/>
      </w:r>
      <w:r>
        <w:rPr>
          <w:rFonts w:ascii="Times New Roman" w:eastAsia="Times New Roman" w:hAnsi="Times New Roman" w:cs="Times New Roman"/>
          <w:sz w:val="24"/>
          <w:szCs w:val="24"/>
        </w:rPr>
        <w:t xml:space="preserve">on the other hand define hate speech as “Hate speech is language that attacks or diminishes, that incites violence or hate against groups, based on specific characteristics such as physical appearance, religion, descent, national or ethnic origin, sexual orientation, gender identity or other, and it can occur with different linguistic styles, even in subtle forms or when humor is </w:t>
      </w:r>
      <w:commentRangeStart w:id="199"/>
      <w:r>
        <w:rPr>
          <w:rFonts w:ascii="Times New Roman" w:eastAsia="Times New Roman" w:hAnsi="Times New Roman" w:cs="Times New Roman"/>
          <w:sz w:val="24"/>
          <w:szCs w:val="24"/>
        </w:rPr>
        <w:t>used.”</w:t>
      </w:r>
      <w:ins w:id="200" w:author="Haris Sumra" w:date="2020-08-02T11:48:00Z">
        <w:r w:rsidR="00C26A89">
          <w:rPr>
            <w:rFonts w:ascii="Times New Roman" w:eastAsia="Times New Roman" w:hAnsi="Times New Roman" w:cs="Times New Roman"/>
            <w:sz w:val="24"/>
            <w:szCs w:val="24"/>
          </w:rPr>
          <w:t>(Fortuna and Nunes, 2018)</w:t>
        </w:r>
      </w:ins>
      <w:r>
        <w:rPr>
          <w:rFonts w:ascii="Times New Roman" w:eastAsia="Times New Roman" w:hAnsi="Times New Roman" w:cs="Times New Roman"/>
          <w:sz w:val="24"/>
          <w:szCs w:val="24"/>
        </w:rPr>
        <w:t xml:space="preserve"> </w:t>
      </w:r>
      <w:commentRangeEnd w:id="199"/>
      <w:r w:rsidR="006F77F5">
        <w:rPr>
          <w:rStyle w:val="CommentReference"/>
        </w:rPr>
        <w:commentReference w:id="199"/>
      </w:r>
      <w:r>
        <w:rPr>
          <w:rFonts w:ascii="Times New Roman" w:eastAsia="Times New Roman" w:hAnsi="Times New Roman" w:cs="Times New Roman"/>
          <w:sz w:val="24"/>
          <w:szCs w:val="24"/>
        </w:rPr>
        <w:t>This definition explicitly calls speech which uses humor as hate speech.</w:t>
      </w:r>
    </w:p>
    <w:p w14:paraId="00000011" w14:textId="437DB5EC" w:rsidR="00B626D5" w:rsidRDefault="00BE7D8D">
      <w:pPr>
        <w:spacing w:before="240" w:after="240" w:line="360" w:lineRule="auto"/>
        <w:rPr>
          <w:rFonts w:ascii="Times New Roman" w:eastAsia="Times New Roman" w:hAnsi="Times New Roman" w:cs="Times New Roman"/>
          <w:sz w:val="24"/>
          <w:szCs w:val="24"/>
        </w:rPr>
      </w:pPr>
      <w:commentRangeStart w:id="201"/>
      <w:r>
        <w:rPr>
          <w:rFonts w:ascii="Times New Roman" w:eastAsia="Times New Roman" w:hAnsi="Times New Roman" w:cs="Times New Roman"/>
          <w:sz w:val="24"/>
          <w:szCs w:val="24"/>
        </w:rPr>
        <w:t xml:space="preserve">These different definitions are problematic because they lead to problematic datasets </w:t>
      </w:r>
      <w:ins w:id="202" w:author="Haris Sumra" w:date="2020-08-02T11:48:00Z">
        <w:r w:rsidR="00C26A89">
          <w:rPr>
            <w:rFonts w:ascii="Times New Roman" w:eastAsia="Times New Roman" w:hAnsi="Times New Roman" w:cs="Times New Roman"/>
            <w:sz w:val="24"/>
            <w:szCs w:val="24"/>
          </w:rPr>
          <w:t>b</w:t>
        </w:r>
      </w:ins>
      <w:del w:id="203" w:author="Haris Sumra" w:date="2020-08-02T11:48:00Z">
        <w:r w:rsidDel="00C26A89">
          <w:rPr>
            <w:rFonts w:ascii="Times New Roman" w:eastAsia="Times New Roman" w:hAnsi="Times New Roman" w:cs="Times New Roman"/>
            <w:sz w:val="24"/>
            <w:szCs w:val="24"/>
          </w:rPr>
          <w:delText>as outlined in the next section.</w:delText>
        </w:r>
        <w:commentRangeEnd w:id="201"/>
        <w:r w:rsidR="006F77F5" w:rsidDel="00C26A89">
          <w:rPr>
            <w:rStyle w:val="CommentReference"/>
          </w:rPr>
          <w:commentReference w:id="201"/>
        </w:r>
      </w:del>
      <w:ins w:id="204" w:author="Haris Sumra" w:date="2020-08-02T11:48:00Z">
        <w:r w:rsidR="00C26A89">
          <w:rPr>
            <w:rFonts w:ascii="Times New Roman" w:eastAsia="Times New Roman" w:hAnsi="Times New Roman" w:cs="Times New Roman"/>
            <w:sz w:val="24"/>
            <w:szCs w:val="24"/>
          </w:rPr>
          <w:t xml:space="preserve">ut </w:t>
        </w:r>
      </w:ins>
      <w:ins w:id="205" w:author="Haris Sumra" w:date="2020-08-02T11:49:00Z">
        <w:r w:rsidR="00C26A89">
          <w:rPr>
            <w:rFonts w:ascii="Times New Roman" w:eastAsia="Times New Roman" w:hAnsi="Times New Roman" w:cs="Times New Roman"/>
            <w:sz w:val="24"/>
            <w:szCs w:val="24"/>
          </w:rPr>
          <w:t>as part of our research we will correctly identify hate symbols us</w:t>
        </w:r>
      </w:ins>
      <w:ins w:id="206" w:author="Haris Sumra" w:date="2020-08-02T11:50:00Z">
        <w:r w:rsidR="00C26A89">
          <w:rPr>
            <w:rFonts w:ascii="Times New Roman" w:eastAsia="Times New Roman" w:hAnsi="Times New Roman" w:cs="Times New Roman"/>
            <w:sz w:val="24"/>
            <w:szCs w:val="24"/>
          </w:rPr>
          <w:t>ed on web domain and social media platforms and import those images to our dataset as will be discussed</w:t>
        </w:r>
      </w:ins>
      <w:ins w:id="207" w:author="Haris Sumra" w:date="2020-08-02T11:51:00Z">
        <w:r w:rsidR="00C26A89">
          <w:rPr>
            <w:rFonts w:ascii="Times New Roman" w:eastAsia="Times New Roman" w:hAnsi="Times New Roman" w:cs="Times New Roman"/>
            <w:sz w:val="24"/>
            <w:szCs w:val="24"/>
          </w:rPr>
          <w:t xml:space="preserve"> next. </w:t>
        </w:r>
      </w:ins>
    </w:p>
    <w:p w14:paraId="00000013" w14:textId="07DE5B4C" w:rsidR="00B626D5" w:rsidRDefault="00BE7D8D" w:rsidP="006F77F5">
      <w:pPr>
        <w:pStyle w:val="Heading2"/>
      </w:pPr>
      <w:del w:id="208" w:author="Chiazza, Brandon (MOCS)" w:date="2020-07-27T17:29:00Z">
        <w:r w:rsidDel="00994689">
          <w:delText xml:space="preserve"> </w:delText>
        </w:r>
      </w:del>
      <w:bookmarkStart w:id="209" w:name="_Toc46763467"/>
      <w:commentRangeStart w:id="210"/>
      <w:r>
        <w:t>Approaches taken to address the problems</w:t>
      </w:r>
      <w:bookmarkEnd w:id="209"/>
    </w:p>
    <w:p w14:paraId="00000014" w14:textId="77777777" w:rsidR="00B626D5" w:rsidRDefault="00BE7D8D">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Collecting the data</w:t>
      </w:r>
    </w:p>
    <w:p w14:paraId="00000015" w14:textId="77777777" w:rsidR="00B626D5" w:rsidRDefault="00BE7D8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2 high level types of data that can be used to address this problem.</w:t>
      </w:r>
    </w:p>
    <w:p w14:paraId="00000016" w14:textId="0AB02C9B" w:rsidR="00B626D5" w:rsidRPr="004F7A02" w:rsidRDefault="00BE7D8D">
      <w:pPr>
        <w:pStyle w:val="ListParagraph"/>
        <w:numPr>
          <w:ilvl w:val="0"/>
          <w:numId w:val="9"/>
        </w:numPr>
        <w:spacing w:before="240" w:after="240" w:line="360" w:lineRule="auto"/>
        <w:rPr>
          <w:rFonts w:ascii="Times New Roman" w:eastAsia="Times New Roman" w:hAnsi="Times New Roman" w:cs="Times New Roman"/>
          <w:sz w:val="24"/>
          <w:szCs w:val="24"/>
          <w:rPrChange w:id="211" w:author="Chiazza, Brandon (MOCS)" w:date="2020-07-27T17:31:00Z">
            <w:rPr/>
          </w:rPrChange>
        </w:rPr>
        <w:pPrChange w:id="212" w:author="Chiazza, Brandon (MOCS)" w:date="2020-07-27T17:31:00Z">
          <w:pPr>
            <w:spacing w:before="240" w:after="240" w:line="360" w:lineRule="auto"/>
          </w:pPr>
        </w:pPrChange>
      </w:pPr>
      <w:del w:id="213" w:author="Chiazza, Brandon (MOCS)" w:date="2020-07-27T17:31:00Z">
        <w:r w:rsidRPr="004F7A02" w:rsidDel="004F7A02">
          <w:rPr>
            <w:rFonts w:ascii="Times New Roman" w:eastAsia="Times New Roman" w:hAnsi="Times New Roman" w:cs="Times New Roman"/>
            <w:sz w:val="24"/>
            <w:szCs w:val="24"/>
            <w:rPrChange w:id="214" w:author="Chiazza, Brandon (MOCS)" w:date="2020-07-27T17:31:00Z">
              <w:rPr/>
            </w:rPrChange>
          </w:rPr>
          <w:delText>1.</w:delText>
        </w:r>
        <w:r w:rsidRPr="004F7A02" w:rsidDel="004F7A02">
          <w:rPr>
            <w:rFonts w:ascii="Times New Roman" w:eastAsia="Times New Roman" w:hAnsi="Times New Roman" w:cs="Times New Roman"/>
            <w:sz w:val="14"/>
            <w:szCs w:val="14"/>
            <w:rPrChange w:id="215" w:author="Chiazza, Brandon (MOCS)" w:date="2020-07-27T17:31:00Z">
              <w:rPr>
                <w:sz w:val="14"/>
                <w:szCs w:val="14"/>
              </w:rPr>
            </w:rPrChange>
          </w:rPr>
          <w:delText xml:space="preserve">      </w:delText>
        </w:r>
      </w:del>
      <w:r w:rsidRPr="004F7A02">
        <w:rPr>
          <w:rFonts w:ascii="Times New Roman" w:eastAsia="Times New Roman" w:hAnsi="Times New Roman" w:cs="Times New Roman"/>
          <w:sz w:val="24"/>
          <w:szCs w:val="24"/>
          <w:rPrChange w:id="216" w:author="Chiazza, Brandon (MOCS)" w:date="2020-07-27T17:31:00Z">
            <w:rPr/>
          </w:rPrChange>
        </w:rPr>
        <w:t>The first is to use computer vision techniques to analyze different videos.</w:t>
      </w:r>
    </w:p>
    <w:p w14:paraId="00000017" w14:textId="22870A87" w:rsidR="00B626D5" w:rsidRPr="004F7A02" w:rsidRDefault="00BE7D8D">
      <w:pPr>
        <w:pStyle w:val="ListParagraph"/>
        <w:numPr>
          <w:ilvl w:val="0"/>
          <w:numId w:val="9"/>
        </w:numPr>
        <w:spacing w:before="240" w:after="240" w:line="360" w:lineRule="auto"/>
        <w:rPr>
          <w:rFonts w:ascii="Times New Roman" w:eastAsia="Times New Roman" w:hAnsi="Times New Roman" w:cs="Times New Roman"/>
          <w:sz w:val="24"/>
          <w:szCs w:val="24"/>
          <w:rPrChange w:id="217" w:author="Chiazza, Brandon (MOCS)" w:date="2020-07-27T17:31:00Z">
            <w:rPr/>
          </w:rPrChange>
        </w:rPr>
        <w:pPrChange w:id="218" w:author="Chiazza, Brandon (MOCS)" w:date="2020-07-27T17:31:00Z">
          <w:pPr>
            <w:spacing w:before="240" w:after="240" w:line="360" w:lineRule="auto"/>
          </w:pPr>
        </w:pPrChange>
      </w:pPr>
      <w:del w:id="219" w:author="Chiazza, Brandon (MOCS)" w:date="2020-07-27T17:31:00Z">
        <w:r w:rsidRPr="004F7A02" w:rsidDel="004F7A02">
          <w:rPr>
            <w:rFonts w:ascii="Times New Roman" w:eastAsia="Times New Roman" w:hAnsi="Times New Roman" w:cs="Times New Roman"/>
            <w:sz w:val="24"/>
            <w:szCs w:val="24"/>
            <w:rPrChange w:id="220" w:author="Chiazza, Brandon (MOCS)" w:date="2020-07-27T17:31:00Z">
              <w:rPr/>
            </w:rPrChange>
          </w:rPr>
          <w:delText>2.</w:delText>
        </w:r>
        <w:r w:rsidRPr="004F7A02" w:rsidDel="004F7A02">
          <w:rPr>
            <w:rFonts w:ascii="Times New Roman" w:eastAsia="Times New Roman" w:hAnsi="Times New Roman" w:cs="Times New Roman"/>
            <w:sz w:val="14"/>
            <w:szCs w:val="14"/>
            <w:rPrChange w:id="221" w:author="Chiazza, Brandon (MOCS)" w:date="2020-07-27T17:31:00Z">
              <w:rPr>
                <w:sz w:val="14"/>
                <w:szCs w:val="14"/>
              </w:rPr>
            </w:rPrChange>
          </w:rPr>
          <w:delText xml:space="preserve">      </w:delText>
        </w:r>
      </w:del>
      <w:r w:rsidRPr="004F7A02">
        <w:rPr>
          <w:rFonts w:ascii="Times New Roman" w:eastAsia="Times New Roman" w:hAnsi="Times New Roman" w:cs="Times New Roman"/>
          <w:sz w:val="24"/>
          <w:szCs w:val="24"/>
          <w:rPrChange w:id="222" w:author="Chiazza, Brandon (MOCS)" w:date="2020-07-27T17:31:00Z">
            <w:rPr/>
          </w:rPrChange>
        </w:rPr>
        <w:t>Collect textual</w:t>
      </w:r>
      <w:ins w:id="223" w:author="Haris Sumra" w:date="2020-08-02T11:56:00Z">
        <w:r w:rsidR="0058207B">
          <w:rPr>
            <w:rFonts w:ascii="Times New Roman" w:eastAsia="Times New Roman" w:hAnsi="Times New Roman" w:cs="Times New Roman"/>
            <w:sz w:val="24"/>
            <w:szCs w:val="24"/>
          </w:rPr>
          <w:t>/image</w:t>
        </w:r>
      </w:ins>
      <w:r w:rsidRPr="004F7A02">
        <w:rPr>
          <w:rFonts w:ascii="Times New Roman" w:eastAsia="Times New Roman" w:hAnsi="Times New Roman" w:cs="Times New Roman"/>
          <w:sz w:val="24"/>
          <w:szCs w:val="24"/>
          <w:rPrChange w:id="224" w:author="Chiazza, Brandon (MOCS)" w:date="2020-07-27T17:31:00Z">
            <w:rPr/>
          </w:rPrChange>
        </w:rPr>
        <w:t xml:space="preserve"> data.</w:t>
      </w:r>
    </w:p>
    <w:p w14:paraId="00000018" w14:textId="77777777" w:rsidR="00B626D5" w:rsidRDefault="00BE7D8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focus on the second approach.</w:t>
      </w:r>
    </w:p>
    <w:p w14:paraId="00000019" w14:textId="77777777" w:rsidR="00B626D5" w:rsidRDefault="00BE7D8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there is much contention about what hate speech is, it becomes harder to trust annotated data.  </w:t>
      </w:r>
      <w:proofErr w:type="spellStart"/>
      <w:r>
        <w:rPr>
          <w:rFonts w:ascii="Times New Roman" w:eastAsia="Times New Roman" w:hAnsi="Times New Roman" w:cs="Times New Roman"/>
          <w:sz w:val="24"/>
          <w:szCs w:val="24"/>
        </w:rPr>
        <w:t>Gertensfeld</w:t>
      </w:r>
      <w:proofErr w:type="spellEnd"/>
      <w:r>
        <w:rPr>
          <w:rFonts w:ascii="Times New Roman" w:eastAsia="Times New Roman" w:hAnsi="Times New Roman" w:cs="Times New Roman"/>
          <w:sz w:val="24"/>
          <w:szCs w:val="24"/>
        </w:rPr>
        <w:t xml:space="preserve"> study was simply a content analysis and scraped data from websites. </w:t>
      </w:r>
      <w:proofErr w:type="spellStart"/>
      <w:r>
        <w:rPr>
          <w:rFonts w:ascii="Times New Roman" w:eastAsia="Times New Roman" w:hAnsi="Times New Roman" w:cs="Times New Roman"/>
          <w:sz w:val="24"/>
          <w:szCs w:val="24"/>
        </w:rPr>
        <w:t>Davudsib</w:t>
      </w:r>
      <w:proofErr w:type="spellEnd"/>
      <w:r>
        <w:rPr>
          <w:rFonts w:ascii="Times New Roman" w:eastAsia="Times New Roman" w:hAnsi="Times New Roman" w:cs="Times New Roman"/>
          <w:sz w:val="24"/>
          <w:szCs w:val="24"/>
        </w:rPr>
        <w:t xml:space="preserve"> created a dataset of 24,802 tweets by taking a hate speech lexicon from </w:t>
      </w:r>
      <w:proofErr w:type="spellStart"/>
      <w:r>
        <w:rPr>
          <w:rFonts w:ascii="Times New Roman" w:eastAsia="Times New Roman" w:hAnsi="Times New Roman" w:cs="Times New Roman"/>
          <w:sz w:val="24"/>
          <w:szCs w:val="24"/>
        </w:rPr>
        <w:t>Hatebase</w:t>
      </w:r>
      <w:proofErr w:type="spellEnd"/>
      <w:r>
        <w:rPr>
          <w:rFonts w:ascii="Times New Roman" w:eastAsia="Times New Roman" w:hAnsi="Times New Roman" w:cs="Times New Roman"/>
          <w:sz w:val="24"/>
          <w:szCs w:val="24"/>
        </w:rPr>
        <w:t xml:space="preserve"> and searching for tweets containing these terms. They then used crowdsourcing to annotate the data. If the annotation score was low, the data was excluded from the data set.</w:t>
      </w:r>
    </w:p>
    <w:p w14:paraId="0000001A" w14:textId="77777777" w:rsidR="00B626D5" w:rsidRDefault="00BE7D8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Twitter was not the only source used. Stormfront </w:t>
      </w:r>
      <w:proofErr w:type="spellStart"/>
      <w:r>
        <w:rPr>
          <w:rFonts w:ascii="Times New Roman" w:eastAsia="Times New Roman" w:hAnsi="Times New Roman" w:cs="Times New Roman"/>
          <w:sz w:val="24"/>
          <w:szCs w:val="24"/>
        </w:rPr>
        <w:t>deGilbert</w:t>
      </w:r>
      <w:proofErr w:type="spellEnd"/>
      <w:r>
        <w:rPr>
          <w:rFonts w:ascii="Times New Roman" w:eastAsia="Times New Roman" w:hAnsi="Times New Roman" w:cs="Times New Roman"/>
          <w:sz w:val="24"/>
          <w:szCs w:val="24"/>
        </w:rPr>
        <w:t xml:space="preserve"> took post from a white supremacist forum and hand annotated each post at the sentence level for whether it was </w:t>
      </w:r>
      <w:proofErr w:type="gramStart"/>
      <w:r>
        <w:rPr>
          <w:rFonts w:ascii="Times New Roman" w:eastAsia="Times New Roman" w:hAnsi="Times New Roman" w:cs="Times New Roman"/>
          <w:sz w:val="24"/>
          <w:szCs w:val="24"/>
        </w:rPr>
        <w:t>hate</w:t>
      </w:r>
      <w:proofErr w:type="gramEnd"/>
      <w:r>
        <w:rPr>
          <w:rFonts w:ascii="Times New Roman" w:eastAsia="Times New Roman" w:hAnsi="Times New Roman" w:cs="Times New Roman"/>
          <w:sz w:val="24"/>
          <w:szCs w:val="24"/>
        </w:rPr>
        <w:t xml:space="preserve"> speech or not. Warner and Hirschberg collected their data from yahoo forums before annotating it.</w:t>
      </w:r>
    </w:p>
    <w:p w14:paraId="0000001B" w14:textId="77777777" w:rsidR="00B626D5" w:rsidRDefault="00BE7D8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third potential source of data used for similar problems is books. </w:t>
      </w:r>
      <w:proofErr w:type="spellStart"/>
      <w:r>
        <w:rPr>
          <w:rFonts w:ascii="Times New Roman" w:eastAsia="Times New Roman" w:hAnsi="Times New Roman" w:cs="Times New Roman"/>
          <w:sz w:val="24"/>
          <w:szCs w:val="24"/>
        </w:rPr>
        <w:t>Basave</w:t>
      </w:r>
      <w:proofErr w:type="spellEnd"/>
      <w:r>
        <w:rPr>
          <w:rFonts w:ascii="Times New Roman" w:eastAsia="Times New Roman" w:hAnsi="Times New Roman" w:cs="Times New Roman"/>
          <w:sz w:val="24"/>
          <w:szCs w:val="24"/>
        </w:rPr>
        <w:t>, He, Liu, and Zhao (2013) created a model from Open Calais and Wikipedia documents.</w:t>
      </w:r>
      <w:commentRangeEnd w:id="210"/>
      <w:r w:rsidR="006F77F5">
        <w:rPr>
          <w:rStyle w:val="CommentReference"/>
        </w:rPr>
        <w:commentReference w:id="210"/>
      </w:r>
    </w:p>
    <w:p w14:paraId="0000001D" w14:textId="44A77A75" w:rsidR="00B626D5" w:rsidDel="00994689" w:rsidRDefault="00BE7D8D" w:rsidP="00994689">
      <w:pPr>
        <w:spacing w:before="240" w:after="240" w:line="360" w:lineRule="auto"/>
        <w:rPr>
          <w:del w:id="225" w:author="Chiazza, Brandon (MOCS)" w:date="2020-07-27T17:29: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E" w14:textId="0B7F774A" w:rsidR="00B626D5" w:rsidDel="00994689" w:rsidRDefault="00BE7D8D" w:rsidP="00994689">
      <w:pPr>
        <w:spacing w:before="240" w:after="240" w:line="360" w:lineRule="auto"/>
        <w:rPr>
          <w:del w:id="226" w:author="Chiazza, Brandon (MOCS)" w:date="2020-07-27T17:29:00Z"/>
          <w:rFonts w:ascii="Times New Roman" w:eastAsia="Times New Roman" w:hAnsi="Times New Roman" w:cs="Times New Roman"/>
          <w:sz w:val="24"/>
          <w:szCs w:val="24"/>
          <w:u w:val="single"/>
        </w:rPr>
      </w:pPr>
      <w:del w:id="227" w:author="Chiazza, Brandon (MOCS)" w:date="2020-07-27T17:29:00Z">
        <w:r w:rsidDel="00994689">
          <w:rPr>
            <w:rFonts w:ascii="Times New Roman" w:eastAsia="Times New Roman" w:hAnsi="Times New Roman" w:cs="Times New Roman"/>
            <w:sz w:val="24"/>
            <w:szCs w:val="24"/>
            <w:u w:val="single"/>
          </w:rPr>
          <w:delText xml:space="preserve"> </w:delText>
        </w:r>
      </w:del>
    </w:p>
    <w:p w14:paraId="0000001F" w14:textId="341007D5" w:rsidR="00B626D5" w:rsidRDefault="00BE7D8D" w:rsidP="00994689">
      <w:pPr>
        <w:spacing w:before="240" w:after="240" w:line="360" w:lineRule="auto"/>
        <w:rPr>
          <w:rFonts w:ascii="Times New Roman" w:eastAsia="Times New Roman" w:hAnsi="Times New Roman" w:cs="Times New Roman"/>
          <w:sz w:val="24"/>
          <w:szCs w:val="24"/>
          <w:u w:val="single"/>
        </w:rPr>
      </w:pPr>
      <w:del w:id="228" w:author="Chiazza, Brandon (MOCS)" w:date="2020-07-27T17:29:00Z">
        <w:r w:rsidDel="00994689">
          <w:rPr>
            <w:rFonts w:ascii="Times New Roman" w:eastAsia="Times New Roman" w:hAnsi="Times New Roman" w:cs="Times New Roman"/>
            <w:sz w:val="24"/>
            <w:szCs w:val="24"/>
            <w:u w:val="single"/>
          </w:rPr>
          <w:delText xml:space="preserve"> </w:delText>
        </w:r>
      </w:del>
    </w:p>
    <w:p w14:paraId="00000020" w14:textId="77777777" w:rsidR="00B626D5" w:rsidRDefault="00BE7D8D">
      <w:pPr>
        <w:pStyle w:val="Heading2"/>
        <w:pPrChange w:id="229" w:author="Chiazza, Brandon (MOCS)" w:date="2020-07-27T17:28:00Z">
          <w:pPr>
            <w:spacing w:before="240" w:after="240" w:line="360" w:lineRule="auto"/>
          </w:pPr>
        </w:pPrChange>
      </w:pPr>
      <w:bookmarkStart w:id="230" w:name="_Toc46763468"/>
      <w:r>
        <w:t>Other Dataset sources</w:t>
      </w:r>
      <w:del w:id="231" w:author="Chiazza, Brandon (MOCS)" w:date="2020-07-27T17:28:00Z">
        <w:r w:rsidDel="00994689">
          <w:delText>:</w:delText>
        </w:r>
      </w:del>
      <w:bookmarkEnd w:id="230"/>
    </w:p>
    <w:p w14:paraId="00000021" w14:textId="77777777" w:rsidR="00B626D5" w:rsidRDefault="00BE7D8D">
      <w:pPr>
        <w:spacing w:before="240" w:after="240" w:line="360" w:lineRule="auto"/>
        <w:rPr>
          <w:rFonts w:ascii="Times New Roman" w:eastAsia="Times New Roman" w:hAnsi="Times New Roman" w:cs="Times New Roman"/>
          <w:color w:val="202020"/>
          <w:sz w:val="24"/>
          <w:szCs w:val="24"/>
          <w:highlight w:val="white"/>
        </w:rPr>
      </w:pPr>
      <w:proofErr w:type="spellStart"/>
      <w:r>
        <w:rPr>
          <w:b/>
          <w:color w:val="202020"/>
          <w:sz w:val="24"/>
          <w:szCs w:val="24"/>
          <w:highlight w:val="white"/>
        </w:rPr>
        <w:t>WaseemA</w:t>
      </w:r>
      <w:proofErr w:type="spellEnd"/>
      <w:r>
        <w:rPr>
          <w:rFonts w:ascii="Times New Roman" w:eastAsia="Times New Roman" w:hAnsi="Times New Roman" w:cs="Times New Roman"/>
          <w:color w:val="202020"/>
          <w:sz w:val="24"/>
          <w:szCs w:val="24"/>
          <w:highlight w:val="white"/>
        </w:rPr>
        <w:t xml:space="preserve"> Waseem and </w:t>
      </w:r>
      <w:proofErr w:type="spellStart"/>
      <w:r>
        <w:rPr>
          <w:rFonts w:ascii="Times New Roman" w:eastAsia="Times New Roman" w:hAnsi="Times New Roman" w:cs="Times New Roman"/>
          <w:color w:val="202020"/>
          <w:sz w:val="24"/>
          <w:szCs w:val="24"/>
          <w:highlight w:val="white"/>
        </w:rPr>
        <w:t>Hovy</w:t>
      </w:r>
      <w:proofErr w:type="spellEnd"/>
      <w:r>
        <w:rPr>
          <w:rFonts w:ascii="Times New Roman" w:eastAsia="Times New Roman" w:hAnsi="Times New Roman" w:cs="Times New Roman"/>
          <w:color w:val="202020"/>
          <w:sz w:val="24"/>
          <w:szCs w:val="24"/>
          <w:highlight w:val="white"/>
        </w:rPr>
        <w:t xml:space="preserve"> also provide a dataset from Twitter, consisting of 16,914 tweets labeled as racist, sexist, or neither. They first created a corpus of about 136,000 tweets that contain slurs and terms related to religious, sexual, gender, and ethnic minorities. From this corpus, the authors themselves annotated (labeled) 16,914 tweets and had a gender studies major review the annotations.</w:t>
      </w:r>
    </w:p>
    <w:p w14:paraId="00000022" w14:textId="77777777" w:rsidR="00B626D5" w:rsidRDefault="00BE7D8D">
      <w:pPr>
        <w:spacing w:before="240" w:line="360" w:lineRule="auto"/>
        <w:rPr>
          <w:rFonts w:ascii="Times New Roman" w:eastAsia="Times New Roman" w:hAnsi="Times New Roman" w:cs="Times New Roman"/>
          <w:color w:val="202020"/>
          <w:sz w:val="24"/>
          <w:szCs w:val="24"/>
          <w:highlight w:val="white"/>
        </w:rPr>
      </w:pPr>
      <w:r>
        <w:rPr>
          <w:color w:val="202020"/>
          <w:sz w:val="24"/>
          <w:szCs w:val="24"/>
        </w:rPr>
        <w:t>·</w:t>
      </w:r>
      <w:r>
        <w:rPr>
          <w:rFonts w:ascii="Times New Roman" w:eastAsia="Times New Roman" w:hAnsi="Times New Roman" w:cs="Times New Roman"/>
          <w:color w:val="202020"/>
          <w:sz w:val="14"/>
          <w:szCs w:val="14"/>
        </w:rPr>
        <w:t xml:space="preserve">         </w:t>
      </w:r>
      <w:r>
        <w:rPr>
          <w:rFonts w:ascii="Times New Roman" w:eastAsia="Times New Roman" w:hAnsi="Times New Roman" w:cs="Times New Roman"/>
          <w:color w:val="202020"/>
          <w:sz w:val="24"/>
          <w:szCs w:val="24"/>
          <w:highlight w:val="white"/>
        </w:rPr>
        <w:t xml:space="preserve">Waseem Z, </w:t>
      </w:r>
      <w:proofErr w:type="spellStart"/>
      <w:r>
        <w:rPr>
          <w:rFonts w:ascii="Times New Roman" w:eastAsia="Times New Roman" w:hAnsi="Times New Roman" w:cs="Times New Roman"/>
          <w:color w:val="202020"/>
          <w:sz w:val="24"/>
          <w:szCs w:val="24"/>
          <w:highlight w:val="white"/>
        </w:rPr>
        <w:t>Hovy</w:t>
      </w:r>
      <w:proofErr w:type="spellEnd"/>
      <w:r>
        <w:rPr>
          <w:rFonts w:ascii="Times New Roman" w:eastAsia="Times New Roman" w:hAnsi="Times New Roman" w:cs="Times New Roman"/>
          <w:color w:val="202020"/>
          <w:sz w:val="24"/>
          <w:szCs w:val="24"/>
          <w:highlight w:val="white"/>
        </w:rPr>
        <w:t xml:space="preserve"> D. Hateful Symbols or Hateful People? Predictive Features for Hate Speech Detection on Twitter. In: SRW@HLT-NAACL; 2016.</w:t>
      </w:r>
    </w:p>
    <w:p w14:paraId="00000023" w14:textId="77777777" w:rsidR="00B626D5" w:rsidRDefault="00BE7D8D">
      <w:pPr>
        <w:spacing w:before="240" w:line="360" w:lineRule="auto"/>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 xml:space="preserve"> </w:t>
      </w:r>
    </w:p>
    <w:p w14:paraId="00000024" w14:textId="77777777" w:rsidR="00B626D5" w:rsidRDefault="00BE7D8D">
      <w:pPr>
        <w:spacing w:before="240" w:after="240" w:line="360" w:lineRule="auto"/>
        <w:rPr>
          <w:rFonts w:ascii="Times New Roman" w:eastAsia="Times New Roman" w:hAnsi="Times New Roman" w:cs="Times New Roman"/>
          <w:color w:val="202020"/>
          <w:sz w:val="24"/>
          <w:szCs w:val="24"/>
          <w:highlight w:val="white"/>
        </w:rPr>
      </w:pPr>
      <w:proofErr w:type="spellStart"/>
      <w:r>
        <w:rPr>
          <w:b/>
          <w:color w:val="202020"/>
          <w:sz w:val="24"/>
          <w:szCs w:val="24"/>
          <w:highlight w:val="white"/>
        </w:rPr>
        <w:t>WaseemB</w:t>
      </w:r>
      <w:proofErr w:type="spellEnd"/>
      <w:r>
        <w:rPr>
          <w:rFonts w:ascii="Times New Roman" w:eastAsia="Times New Roman" w:hAnsi="Times New Roman" w:cs="Times New Roman"/>
          <w:color w:val="202020"/>
          <w:sz w:val="24"/>
          <w:szCs w:val="24"/>
          <w:highlight w:val="white"/>
        </w:rPr>
        <w:t xml:space="preserve"> </w:t>
      </w:r>
      <w:proofErr w:type="gramStart"/>
      <w:r>
        <w:rPr>
          <w:rFonts w:ascii="Times New Roman" w:eastAsia="Times New Roman" w:hAnsi="Times New Roman" w:cs="Times New Roman"/>
          <w:color w:val="202020"/>
          <w:sz w:val="24"/>
          <w:szCs w:val="24"/>
          <w:highlight w:val="white"/>
        </w:rPr>
        <w:t>In</w:t>
      </w:r>
      <w:proofErr w:type="gramEnd"/>
      <w:r>
        <w:rPr>
          <w:rFonts w:ascii="Times New Roman" w:eastAsia="Times New Roman" w:hAnsi="Times New Roman" w:cs="Times New Roman"/>
          <w:color w:val="202020"/>
          <w:sz w:val="24"/>
          <w:szCs w:val="24"/>
          <w:highlight w:val="white"/>
        </w:rPr>
        <w:t xml:space="preserve"> a second paper, Waseem creates another dataset by sampling a new set of tweets from the 136,000 tweet corpus. In this collection, Waseem recruited feminists and anti-racism activists along with crowdsourcing for the annotation of the tweets. The labels therein are racist, sexist, neither or both.</w:t>
      </w:r>
    </w:p>
    <w:p w14:paraId="00000025" w14:textId="77777777" w:rsidR="00B626D5" w:rsidRDefault="00BE7D8D">
      <w:pPr>
        <w:spacing w:before="240" w:line="360" w:lineRule="auto"/>
        <w:rPr>
          <w:rFonts w:ascii="Times New Roman" w:eastAsia="Times New Roman" w:hAnsi="Times New Roman" w:cs="Times New Roman"/>
          <w:color w:val="202020"/>
          <w:sz w:val="24"/>
          <w:szCs w:val="24"/>
          <w:highlight w:val="white"/>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202020"/>
          <w:sz w:val="24"/>
          <w:szCs w:val="24"/>
          <w:highlight w:val="white"/>
        </w:rPr>
        <w:t xml:space="preserve">Waseem Z. Are you a racist or am </w:t>
      </w:r>
      <w:proofErr w:type="spellStart"/>
      <w:r>
        <w:rPr>
          <w:rFonts w:ascii="Times New Roman" w:eastAsia="Times New Roman" w:hAnsi="Times New Roman" w:cs="Times New Roman"/>
          <w:color w:val="202020"/>
          <w:sz w:val="24"/>
          <w:szCs w:val="24"/>
          <w:highlight w:val="white"/>
        </w:rPr>
        <w:t>i</w:t>
      </w:r>
      <w:proofErr w:type="spellEnd"/>
      <w:r>
        <w:rPr>
          <w:rFonts w:ascii="Times New Roman" w:eastAsia="Times New Roman" w:hAnsi="Times New Roman" w:cs="Times New Roman"/>
          <w:color w:val="202020"/>
          <w:sz w:val="24"/>
          <w:szCs w:val="24"/>
          <w:highlight w:val="white"/>
        </w:rPr>
        <w:t xml:space="preserve"> seeing things? annotator influence on hate speech detection on twitter. In: Proceedings of the first workshop on NLP and computational social science; 2016. p. 138–142.</w:t>
      </w:r>
    </w:p>
    <w:p w14:paraId="00000026" w14:textId="7D0DA54F" w:rsidR="00B626D5" w:rsidDel="00994689" w:rsidRDefault="00BE7D8D">
      <w:pPr>
        <w:spacing w:before="240" w:line="360" w:lineRule="auto"/>
        <w:rPr>
          <w:del w:id="232" w:author="Chiazza, Brandon (MOCS)" w:date="2020-07-27T17:29: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7" w14:textId="77777777" w:rsidR="00B626D5" w:rsidRDefault="00BE7D8D">
      <w:pPr>
        <w:spacing w:before="240" w:line="360" w:lineRule="auto"/>
        <w:rPr>
          <w:rFonts w:ascii="Times New Roman" w:eastAsia="Times New Roman" w:hAnsi="Times New Roman" w:cs="Times New Roman"/>
          <w:color w:val="202020"/>
          <w:sz w:val="24"/>
          <w:szCs w:val="24"/>
          <w:highlight w:val="white"/>
        </w:rPr>
        <w:pPrChange w:id="233" w:author="Chiazza, Brandon (MOCS)" w:date="2020-07-27T17:29:00Z">
          <w:pPr>
            <w:spacing w:before="240" w:after="240" w:line="360" w:lineRule="auto"/>
          </w:pPr>
        </w:pPrChange>
      </w:pPr>
      <w:r>
        <w:rPr>
          <w:b/>
          <w:color w:val="202020"/>
          <w:sz w:val="24"/>
          <w:szCs w:val="24"/>
          <w:highlight w:val="white"/>
        </w:rPr>
        <w:t>Stormfront</w:t>
      </w:r>
      <w:r>
        <w:rPr>
          <w:rFonts w:ascii="Times New Roman" w:eastAsia="Times New Roman" w:hAnsi="Times New Roman" w:cs="Times New Roman"/>
          <w:color w:val="202020"/>
          <w:sz w:val="24"/>
          <w:szCs w:val="24"/>
          <w:highlight w:val="white"/>
        </w:rPr>
        <w:t xml:space="preserve"> de Gilbert, et al. provide a dataset from posts from a white supremacist forum, Stormfront. They annotate the posts at sentence level resulting in 10,568 sentences labeled with Hate, </w:t>
      </w:r>
      <w:proofErr w:type="spellStart"/>
      <w:r>
        <w:rPr>
          <w:rFonts w:ascii="Times New Roman" w:eastAsia="Times New Roman" w:hAnsi="Times New Roman" w:cs="Times New Roman"/>
          <w:color w:val="202020"/>
          <w:sz w:val="24"/>
          <w:szCs w:val="24"/>
          <w:highlight w:val="white"/>
        </w:rPr>
        <w:t>NoHate</w:t>
      </w:r>
      <w:proofErr w:type="spellEnd"/>
      <w:r>
        <w:rPr>
          <w:rFonts w:ascii="Times New Roman" w:eastAsia="Times New Roman" w:hAnsi="Times New Roman" w:cs="Times New Roman"/>
          <w:color w:val="202020"/>
          <w:sz w:val="24"/>
          <w:szCs w:val="24"/>
          <w:highlight w:val="white"/>
        </w:rPr>
        <w:t xml:space="preserve">, Relation, or Skip. Hate and </w:t>
      </w:r>
      <w:proofErr w:type="spellStart"/>
      <w:r>
        <w:rPr>
          <w:rFonts w:ascii="Times New Roman" w:eastAsia="Times New Roman" w:hAnsi="Times New Roman" w:cs="Times New Roman"/>
          <w:color w:val="202020"/>
          <w:sz w:val="24"/>
          <w:szCs w:val="24"/>
          <w:highlight w:val="white"/>
        </w:rPr>
        <w:t>NoHate</w:t>
      </w:r>
      <w:proofErr w:type="spellEnd"/>
      <w:r>
        <w:rPr>
          <w:rFonts w:ascii="Times New Roman" w:eastAsia="Times New Roman" w:hAnsi="Times New Roman" w:cs="Times New Roman"/>
          <w:color w:val="202020"/>
          <w:sz w:val="24"/>
          <w:szCs w:val="24"/>
          <w:highlight w:val="white"/>
        </w:rPr>
        <w:t xml:space="preserve"> labels indicate presence or lack thereof, respectively, of hate speech in each sentence. The label “Relation” indicates that the sentence is hate speech when it is combined with the sentences around it. Finally, the label “skip” is for sentences that are non-English or not containing information related to hate or non-hate speech. </w:t>
      </w:r>
      <w:r>
        <w:rPr>
          <w:rFonts w:ascii="Times New Roman" w:eastAsia="Times New Roman" w:hAnsi="Times New Roman" w:cs="Times New Roman"/>
          <w:color w:val="202020"/>
          <w:sz w:val="24"/>
          <w:szCs w:val="24"/>
          <w:highlight w:val="white"/>
        </w:rPr>
        <w:lastRenderedPageBreak/>
        <w:t>They also capture the amount of context (i.e., previous sentences) that an annotator used to classify the text.</w:t>
      </w:r>
    </w:p>
    <w:p w14:paraId="00000028" w14:textId="77777777" w:rsidR="00B626D5" w:rsidRDefault="00BE7D8D">
      <w:pPr>
        <w:spacing w:before="240" w:line="360" w:lineRule="auto"/>
        <w:rPr>
          <w:rFonts w:ascii="Times New Roman" w:eastAsia="Times New Roman" w:hAnsi="Times New Roman" w:cs="Times New Roman"/>
          <w:color w:val="202020"/>
          <w:sz w:val="24"/>
          <w:szCs w:val="24"/>
          <w:highlight w:val="white"/>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202020"/>
          <w:sz w:val="24"/>
          <w:szCs w:val="24"/>
          <w:highlight w:val="white"/>
        </w:rPr>
        <w:t xml:space="preserve">de </w:t>
      </w:r>
      <w:proofErr w:type="spellStart"/>
      <w:r>
        <w:rPr>
          <w:rFonts w:ascii="Times New Roman" w:eastAsia="Times New Roman" w:hAnsi="Times New Roman" w:cs="Times New Roman"/>
          <w:color w:val="202020"/>
          <w:sz w:val="24"/>
          <w:szCs w:val="24"/>
          <w:highlight w:val="white"/>
        </w:rPr>
        <w:t>Gibert</w:t>
      </w:r>
      <w:proofErr w:type="spellEnd"/>
      <w:r>
        <w:rPr>
          <w:rFonts w:ascii="Times New Roman" w:eastAsia="Times New Roman" w:hAnsi="Times New Roman" w:cs="Times New Roman"/>
          <w:color w:val="202020"/>
          <w:sz w:val="24"/>
          <w:szCs w:val="24"/>
          <w:highlight w:val="white"/>
        </w:rPr>
        <w:t xml:space="preserve"> O, Perez N, </w:t>
      </w:r>
      <w:proofErr w:type="spellStart"/>
      <w:r>
        <w:rPr>
          <w:rFonts w:ascii="Times New Roman" w:eastAsia="Times New Roman" w:hAnsi="Times New Roman" w:cs="Times New Roman"/>
          <w:color w:val="202020"/>
          <w:sz w:val="24"/>
          <w:szCs w:val="24"/>
          <w:highlight w:val="white"/>
        </w:rPr>
        <w:t>Garc’ia-Pablos</w:t>
      </w:r>
      <w:proofErr w:type="spellEnd"/>
      <w:r>
        <w:rPr>
          <w:rFonts w:ascii="Times New Roman" w:eastAsia="Times New Roman" w:hAnsi="Times New Roman" w:cs="Times New Roman"/>
          <w:color w:val="202020"/>
          <w:sz w:val="24"/>
          <w:szCs w:val="24"/>
          <w:highlight w:val="white"/>
        </w:rPr>
        <w:t xml:space="preserve"> A, </w:t>
      </w:r>
      <w:proofErr w:type="spellStart"/>
      <w:r>
        <w:rPr>
          <w:rFonts w:ascii="Times New Roman" w:eastAsia="Times New Roman" w:hAnsi="Times New Roman" w:cs="Times New Roman"/>
          <w:color w:val="202020"/>
          <w:sz w:val="24"/>
          <w:szCs w:val="24"/>
          <w:highlight w:val="white"/>
        </w:rPr>
        <w:t>Cuadros</w:t>
      </w:r>
      <w:proofErr w:type="spellEnd"/>
      <w:r>
        <w:rPr>
          <w:rFonts w:ascii="Times New Roman" w:eastAsia="Times New Roman" w:hAnsi="Times New Roman" w:cs="Times New Roman"/>
          <w:color w:val="202020"/>
          <w:sz w:val="24"/>
          <w:szCs w:val="24"/>
          <w:highlight w:val="white"/>
        </w:rPr>
        <w:t xml:space="preserve"> M. Hate Speech Dataset from a White Supremacy Forum. In: 2nd Workshop on Abusive Language Online @ EMNLP; 2018</w:t>
      </w:r>
    </w:p>
    <w:p w14:paraId="00000029" w14:textId="77777777" w:rsidR="00B626D5" w:rsidRDefault="00BE7D8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A" w14:textId="77777777" w:rsidR="00B626D5" w:rsidRDefault="00BE7D8D">
      <w:pPr>
        <w:spacing w:before="240" w:after="240" w:line="360" w:lineRule="auto"/>
        <w:rPr>
          <w:rFonts w:ascii="Times New Roman" w:eastAsia="Times New Roman" w:hAnsi="Times New Roman" w:cs="Times New Roman"/>
          <w:color w:val="202020"/>
          <w:sz w:val="24"/>
          <w:szCs w:val="24"/>
          <w:highlight w:val="white"/>
        </w:rPr>
      </w:pPr>
      <w:r>
        <w:rPr>
          <w:b/>
          <w:color w:val="202020"/>
          <w:sz w:val="24"/>
          <w:szCs w:val="24"/>
          <w:highlight w:val="white"/>
        </w:rPr>
        <w:t>TRAC</w:t>
      </w:r>
      <w:r>
        <w:rPr>
          <w:rFonts w:ascii="Times New Roman" w:eastAsia="Times New Roman" w:hAnsi="Times New Roman" w:cs="Times New Roman"/>
          <w:color w:val="202020"/>
          <w:sz w:val="24"/>
          <w:szCs w:val="24"/>
          <w:highlight w:val="white"/>
        </w:rPr>
        <w:t xml:space="preserve"> The 2018 Workshop on Trolling, Aggression, and Cyberbullying (TRAC) hosted a shared task focused on detecting aggressive text in both English and Hindi. Aggressive text is often a component of hate speech. The dataset from this task is available to the public and contains 15,869 Facebook comments labeled as overtly aggressive, covertly aggressive, or non-aggressive. There is also a small Twitter dataset, consisting of 1,253 tweets, which has the same labels.</w:t>
      </w:r>
    </w:p>
    <w:p w14:paraId="0000002B" w14:textId="77777777" w:rsidR="00B626D5" w:rsidRDefault="00BE7D8D">
      <w:pPr>
        <w:spacing w:before="240" w:line="360" w:lineRule="auto"/>
        <w:rPr>
          <w:rFonts w:ascii="Times New Roman" w:eastAsia="Times New Roman" w:hAnsi="Times New Roman" w:cs="Times New Roman"/>
          <w:color w:val="202020"/>
          <w:sz w:val="24"/>
          <w:szCs w:val="24"/>
          <w:highlight w:val="white"/>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202020"/>
          <w:sz w:val="24"/>
          <w:szCs w:val="24"/>
          <w:highlight w:val="white"/>
        </w:rPr>
        <w:t xml:space="preserve">Kumar R, Ojha AK, </w:t>
      </w:r>
      <w:proofErr w:type="spellStart"/>
      <w:r>
        <w:rPr>
          <w:rFonts w:ascii="Times New Roman" w:eastAsia="Times New Roman" w:hAnsi="Times New Roman" w:cs="Times New Roman"/>
          <w:color w:val="202020"/>
          <w:sz w:val="24"/>
          <w:szCs w:val="24"/>
          <w:highlight w:val="white"/>
        </w:rPr>
        <w:t>Malmasi</w:t>
      </w:r>
      <w:proofErr w:type="spellEnd"/>
      <w:r>
        <w:rPr>
          <w:rFonts w:ascii="Times New Roman" w:eastAsia="Times New Roman" w:hAnsi="Times New Roman" w:cs="Times New Roman"/>
          <w:color w:val="202020"/>
          <w:sz w:val="24"/>
          <w:szCs w:val="24"/>
          <w:highlight w:val="white"/>
        </w:rPr>
        <w:t xml:space="preserve"> S, </w:t>
      </w:r>
      <w:proofErr w:type="spellStart"/>
      <w:r>
        <w:rPr>
          <w:rFonts w:ascii="Times New Roman" w:eastAsia="Times New Roman" w:hAnsi="Times New Roman" w:cs="Times New Roman"/>
          <w:color w:val="202020"/>
          <w:sz w:val="24"/>
          <w:szCs w:val="24"/>
          <w:highlight w:val="white"/>
        </w:rPr>
        <w:t>Zampieri</w:t>
      </w:r>
      <w:proofErr w:type="spellEnd"/>
      <w:r>
        <w:rPr>
          <w:rFonts w:ascii="Times New Roman" w:eastAsia="Times New Roman" w:hAnsi="Times New Roman" w:cs="Times New Roman"/>
          <w:color w:val="202020"/>
          <w:sz w:val="24"/>
          <w:szCs w:val="24"/>
          <w:highlight w:val="white"/>
        </w:rPr>
        <w:t xml:space="preserve"> M. Benchmarking Aggression Identification in Social Media. In: Proceedings of the First Workshop on Trolling, Aggression and Cyberbullying (TRAC-2018). ACL; 2018. p. 1–11</w:t>
      </w:r>
    </w:p>
    <w:p w14:paraId="0000002C" w14:textId="77777777" w:rsidR="00B626D5" w:rsidRDefault="00BE7D8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D" w14:textId="77777777" w:rsidR="00B626D5" w:rsidRDefault="00BE7D8D">
      <w:pPr>
        <w:spacing w:before="240" w:after="240" w:line="360" w:lineRule="auto"/>
        <w:rPr>
          <w:rFonts w:ascii="Times New Roman" w:eastAsia="Times New Roman" w:hAnsi="Times New Roman" w:cs="Times New Roman"/>
          <w:color w:val="202020"/>
          <w:sz w:val="24"/>
          <w:szCs w:val="24"/>
          <w:highlight w:val="white"/>
        </w:rPr>
      </w:pPr>
      <w:proofErr w:type="spellStart"/>
      <w:r>
        <w:rPr>
          <w:b/>
          <w:color w:val="202020"/>
          <w:sz w:val="24"/>
          <w:szCs w:val="24"/>
          <w:highlight w:val="white"/>
        </w:rPr>
        <w:t>HatEval</w:t>
      </w:r>
      <w:proofErr w:type="spellEnd"/>
      <w:r>
        <w:rPr>
          <w:rFonts w:ascii="Times New Roman" w:eastAsia="Times New Roman" w:hAnsi="Times New Roman" w:cs="Times New Roman"/>
          <w:color w:val="202020"/>
          <w:sz w:val="24"/>
          <w:szCs w:val="24"/>
          <w:highlight w:val="white"/>
        </w:rPr>
        <w:t xml:space="preserve"> This dataset is from </w:t>
      </w:r>
      <w:proofErr w:type="spellStart"/>
      <w:r>
        <w:rPr>
          <w:rFonts w:ascii="Times New Roman" w:eastAsia="Times New Roman" w:hAnsi="Times New Roman" w:cs="Times New Roman"/>
          <w:color w:val="202020"/>
          <w:sz w:val="24"/>
          <w:szCs w:val="24"/>
          <w:highlight w:val="white"/>
        </w:rPr>
        <w:t>SemEval</w:t>
      </w:r>
      <w:proofErr w:type="spellEnd"/>
      <w:r>
        <w:rPr>
          <w:rFonts w:ascii="Times New Roman" w:eastAsia="Times New Roman" w:hAnsi="Times New Roman" w:cs="Times New Roman"/>
          <w:color w:val="202020"/>
          <w:sz w:val="24"/>
          <w:szCs w:val="24"/>
          <w:highlight w:val="white"/>
        </w:rPr>
        <w:t xml:space="preserve"> 2019 (Task 5) for competition on multilingual detection of hate targeting to women and immigrants in tweets. It consists of several sets of labels. The first indicates whether the tweet expresses hate towards women or immigrants, the second, whether the tweet is aggressive, and the third, whether the tweet is directed at an individual or an entire group. Note that targeting an individual is not necessarily considered hate speech by all definitions.</w:t>
      </w:r>
    </w:p>
    <w:p w14:paraId="0000002E" w14:textId="0AF1E5E8" w:rsidR="00B626D5" w:rsidRDefault="00BE7D8D">
      <w:pPr>
        <w:spacing w:before="240" w:after="240" w:line="360" w:lineRule="auto"/>
        <w:rPr>
          <w:rFonts w:ascii="Times New Roman" w:eastAsia="Times New Roman" w:hAnsi="Times New Roman" w:cs="Times New Roman"/>
          <w:color w:val="202020"/>
          <w:sz w:val="24"/>
          <w:szCs w:val="24"/>
          <w:highlight w:val="white"/>
        </w:rPr>
      </w:pPr>
      <w:r>
        <w:rPr>
          <w:sz w:val="24"/>
          <w:szCs w:val="24"/>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color w:val="202020"/>
          <w:sz w:val="24"/>
          <w:szCs w:val="24"/>
          <w:highlight w:val="white"/>
        </w:rPr>
        <w:t>CodaLab</w:t>
      </w:r>
      <w:proofErr w:type="spellEnd"/>
      <w:r>
        <w:rPr>
          <w:rFonts w:ascii="Times New Roman" w:eastAsia="Times New Roman" w:hAnsi="Times New Roman" w:cs="Times New Roman"/>
          <w:color w:val="202020"/>
          <w:sz w:val="24"/>
          <w:szCs w:val="24"/>
          <w:highlight w:val="white"/>
        </w:rPr>
        <w:t>—</w:t>
      </w:r>
      <w:del w:id="234" w:author="Chiazza, Brandon (MOCS)" w:date="2020-07-27T17:29:00Z">
        <w:r w:rsidDel="00994689">
          <w:rPr>
            <w:rFonts w:ascii="Times New Roman" w:eastAsia="Times New Roman" w:hAnsi="Times New Roman" w:cs="Times New Roman"/>
            <w:color w:val="202020"/>
            <w:sz w:val="24"/>
            <w:szCs w:val="24"/>
            <w:highlight w:val="white"/>
          </w:rPr>
          <w:delText>Competition;.</w:delText>
        </w:r>
      </w:del>
      <w:ins w:id="235" w:author="Chiazza, Brandon (MOCS)" w:date="2020-07-27T17:29:00Z">
        <w:r w:rsidR="00994689">
          <w:rPr>
            <w:rFonts w:ascii="Times New Roman" w:eastAsia="Times New Roman" w:hAnsi="Times New Roman" w:cs="Times New Roman"/>
            <w:color w:val="202020"/>
            <w:sz w:val="24"/>
            <w:szCs w:val="24"/>
            <w:highlight w:val="white"/>
          </w:rPr>
          <w:t>Competition;</w:t>
        </w:r>
      </w:ins>
      <w:r>
        <w:rPr>
          <w:rFonts w:ascii="Times New Roman" w:eastAsia="Times New Roman" w:hAnsi="Times New Roman" w:cs="Times New Roman"/>
          <w:color w:val="202020"/>
          <w:sz w:val="24"/>
          <w:szCs w:val="24"/>
          <w:highlight w:val="white"/>
        </w:rPr>
        <w:t xml:space="preserve"> Available from: </w:t>
      </w:r>
      <w:hyperlink r:id="rId13">
        <w:r>
          <w:rPr>
            <w:rFonts w:ascii="Times New Roman" w:eastAsia="Times New Roman" w:hAnsi="Times New Roman" w:cs="Times New Roman"/>
            <w:color w:val="3E0577"/>
            <w:sz w:val="24"/>
            <w:szCs w:val="24"/>
            <w:highlight w:val="white"/>
            <w:u w:val="single"/>
          </w:rPr>
          <w:t>https://competitions.codalab.org/competitions/19935</w:t>
        </w:r>
      </w:hyperlink>
      <w:r>
        <w:rPr>
          <w:rFonts w:ascii="Times New Roman" w:eastAsia="Times New Roman" w:hAnsi="Times New Roman" w:cs="Times New Roman"/>
          <w:color w:val="202020"/>
          <w:sz w:val="24"/>
          <w:szCs w:val="24"/>
          <w:highlight w:val="white"/>
        </w:rPr>
        <w:t>.</w:t>
      </w:r>
    </w:p>
    <w:p w14:paraId="0000002F" w14:textId="77777777" w:rsidR="00B626D5" w:rsidRDefault="00BE7D8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0" w14:textId="77777777" w:rsidR="00B626D5" w:rsidRDefault="00BE7D8D">
      <w:pPr>
        <w:pStyle w:val="Heading2"/>
        <w:pPrChange w:id="236" w:author="Chiazza, Brandon (MOCS)" w:date="2020-07-27T17:27:00Z">
          <w:pPr>
            <w:spacing w:before="240" w:after="240" w:line="360" w:lineRule="auto"/>
          </w:pPr>
        </w:pPrChange>
      </w:pPr>
      <w:bookmarkStart w:id="237" w:name="_Toc46763469"/>
      <w:r>
        <w:lastRenderedPageBreak/>
        <w:t>Solving the problem</w:t>
      </w:r>
      <w:del w:id="238" w:author="Chiazza, Brandon (MOCS)" w:date="2020-07-27T17:27:00Z">
        <w:r w:rsidDel="00994689">
          <w:delText>:</w:delText>
        </w:r>
      </w:del>
      <w:bookmarkEnd w:id="237"/>
    </w:p>
    <w:p w14:paraId="00000031" w14:textId="77777777" w:rsidR="00B626D5" w:rsidRDefault="00BE7D8D">
      <w:pPr>
        <w:spacing w:before="240" w:after="240" w:line="360" w:lineRule="auto"/>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sz w:val="24"/>
          <w:szCs w:val="24"/>
        </w:rPr>
        <w:t xml:space="preserve">After the studies got all the data, they used different approaches to build models. This became a supervised classification problem for the studies that used annotated data. </w:t>
      </w:r>
      <w:r>
        <w:rPr>
          <w:rFonts w:ascii="Times New Roman" w:eastAsia="Times New Roman" w:hAnsi="Times New Roman" w:cs="Times New Roman"/>
          <w:color w:val="202020"/>
          <w:sz w:val="24"/>
          <w:szCs w:val="24"/>
          <w:highlight w:val="white"/>
        </w:rPr>
        <w:t>Additional information from social media can help further understand the characteristics of the posts and potentially lead to a better identification approach. Information such as demographics of the posting user, location, timestamp, or even social engagement on the platform can all give further understanding of the post in different granularity.</w:t>
      </w:r>
    </w:p>
    <w:p w14:paraId="00000032" w14:textId="77777777" w:rsidR="00B626D5" w:rsidRDefault="00BE7D8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3" w14:textId="77777777" w:rsidR="00B626D5" w:rsidRDefault="00BE7D8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in this process of building the models was to create features. This section summarizes different NLP methods used to create features.</w:t>
      </w:r>
    </w:p>
    <w:p w14:paraId="00000034" w14:textId="78F9E136" w:rsidR="00B626D5" w:rsidRPr="00994689" w:rsidRDefault="00BE7D8D">
      <w:pPr>
        <w:pStyle w:val="ListParagraph"/>
        <w:numPr>
          <w:ilvl w:val="0"/>
          <w:numId w:val="7"/>
        </w:numPr>
        <w:spacing w:before="240" w:after="240" w:line="360" w:lineRule="auto"/>
        <w:rPr>
          <w:rFonts w:ascii="Times New Roman" w:eastAsia="Times New Roman" w:hAnsi="Times New Roman" w:cs="Times New Roman"/>
          <w:sz w:val="24"/>
          <w:szCs w:val="24"/>
          <w:rPrChange w:id="239" w:author="Chiazza, Brandon (MOCS)" w:date="2020-07-27T17:27:00Z">
            <w:rPr/>
          </w:rPrChange>
        </w:rPr>
        <w:pPrChange w:id="240" w:author="Chiazza, Brandon (MOCS)" w:date="2020-07-27T17:27:00Z">
          <w:pPr>
            <w:spacing w:before="240" w:after="240" w:line="360" w:lineRule="auto"/>
          </w:pPr>
        </w:pPrChange>
      </w:pPr>
      <w:del w:id="241" w:author="Chiazza, Brandon (MOCS)" w:date="2020-07-27T17:27:00Z">
        <w:r w:rsidRPr="00994689" w:rsidDel="00994689">
          <w:rPr>
            <w:rFonts w:ascii="Times New Roman" w:eastAsia="Times New Roman" w:hAnsi="Times New Roman" w:cs="Times New Roman"/>
            <w:sz w:val="24"/>
            <w:szCs w:val="24"/>
            <w:rPrChange w:id="242" w:author="Chiazza, Brandon (MOCS)" w:date="2020-07-27T17:27:00Z">
              <w:rPr/>
            </w:rPrChange>
          </w:rPr>
          <w:delText>1.</w:delText>
        </w:r>
        <w:r w:rsidRPr="00994689" w:rsidDel="00994689">
          <w:rPr>
            <w:rFonts w:ascii="Times New Roman" w:eastAsia="Times New Roman" w:hAnsi="Times New Roman" w:cs="Times New Roman"/>
            <w:sz w:val="14"/>
            <w:szCs w:val="14"/>
            <w:rPrChange w:id="243" w:author="Chiazza, Brandon (MOCS)" w:date="2020-07-27T17:27:00Z">
              <w:rPr>
                <w:sz w:val="14"/>
                <w:szCs w:val="14"/>
              </w:rPr>
            </w:rPrChange>
          </w:rPr>
          <w:delText xml:space="preserve">      </w:delText>
        </w:r>
      </w:del>
      <w:r w:rsidRPr="00994689">
        <w:rPr>
          <w:rFonts w:ascii="Times New Roman" w:eastAsia="Times New Roman" w:hAnsi="Times New Roman" w:cs="Times New Roman"/>
          <w:sz w:val="24"/>
          <w:szCs w:val="24"/>
          <w:rPrChange w:id="244" w:author="Chiazza, Brandon (MOCS)" w:date="2020-07-27T17:27:00Z">
            <w:rPr/>
          </w:rPrChange>
        </w:rPr>
        <w:t xml:space="preserve">Dictionaries – Create a list of words and their frequency counts. The words can be classified into different types based on known connotations. For example, </w:t>
      </w:r>
      <w:proofErr w:type="spellStart"/>
      <w:r w:rsidRPr="00994689">
        <w:rPr>
          <w:rFonts w:ascii="Times New Roman" w:eastAsia="Times New Roman" w:hAnsi="Times New Roman" w:cs="Times New Roman"/>
          <w:sz w:val="24"/>
          <w:szCs w:val="24"/>
          <w:rPrChange w:id="245" w:author="Chiazza, Brandon (MOCS)" w:date="2020-07-27T17:27:00Z">
            <w:rPr/>
          </w:rPrChange>
        </w:rPr>
        <w:t>Shuhua</w:t>
      </w:r>
      <w:proofErr w:type="spellEnd"/>
      <w:r w:rsidRPr="00994689">
        <w:rPr>
          <w:rFonts w:ascii="Times New Roman" w:eastAsia="Times New Roman" w:hAnsi="Times New Roman" w:cs="Times New Roman"/>
          <w:sz w:val="24"/>
          <w:szCs w:val="24"/>
          <w:rPrChange w:id="246" w:author="Chiazza, Brandon (MOCS)" w:date="2020-07-27T17:27:00Z">
            <w:rPr/>
          </w:rPrChange>
        </w:rPr>
        <w:t xml:space="preserve"> Liu and Thomas </w:t>
      </w:r>
      <w:proofErr w:type="spellStart"/>
      <w:r w:rsidRPr="00994689">
        <w:rPr>
          <w:rFonts w:ascii="Times New Roman" w:eastAsia="Times New Roman" w:hAnsi="Times New Roman" w:cs="Times New Roman"/>
          <w:sz w:val="24"/>
          <w:szCs w:val="24"/>
          <w:rPrChange w:id="247" w:author="Chiazza, Brandon (MOCS)" w:date="2020-07-27T17:27:00Z">
            <w:rPr/>
          </w:rPrChange>
        </w:rPr>
        <w:t>Forss</w:t>
      </w:r>
      <w:proofErr w:type="spellEnd"/>
      <w:r w:rsidRPr="00994689">
        <w:rPr>
          <w:rFonts w:ascii="Times New Roman" w:eastAsia="Times New Roman" w:hAnsi="Times New Roman" w:cs="Times New Roman"/>
          <w:sz w:val="24"/>
          <w:szCs w:val="24"/>
          <w:rPrChange w:id="248" w:author="Chiazza, Brandon (MOCS)" w:date="2020-07-27T17:27:00Z">
            <w:rPr/>
          </w:rPrChange>
        </w:rPr>
        <w:t xml:space="preserve"> (2015) created content words for swears based on</w:t>
      </w:r>
      <w:r w:rsidRPr="00994689">
        <w:fldChar w:fldCharType="begin"/>
      </w:r>
      <w:r>
        <w:instrText xml:space="preserve"> HYPERLINK "http://www.noswearing.com/" \h </w:instrText>
      </w:r>
      <w:r w:rsidRPr="00994689">
        <w:fldChar w:fldCharType="separate"/>
      </w:r>
      <w:r w:rsidRPr="00994689">
        <w:rPr>
          <w:rFonts w:ascii="Times New Roman" w:eastAsia="Times New Roman" w:hAnsi="Times New Roman" w:cs="Times New Roman"/>
          <w:sz w:val="24"/>
          <w:szCs w:val="24"/>
          <w:rPrChange w:id="249" w:author="Chiazza, Brandon (MOCS)" w:date="2020-07-27T17:27:00Z">
            <w:rPr/>
          </w:rPrChange>
        </w:rPr>
        <w:t xml:space="preserve"> </w:t>
      </w:r>
      <w:r w:rsidRPr="00994689">
        <w:rPr>
          <w:rFonts w:ascii="Times New Roman" w:eastAsia="Times New Roman" w:hAnsi="Times New Roman" w:cs="Times New Roman"/>
          <w:sz w:val="24"/>
          <w:szCs w:val="24"/>
          <w:rPrChange w:id="250" w:author="Chiazza, Brandon (MOCS)" w:date="2020-07-27T17:27:00Z">
            <w:rPr/>
          </w:rPrChange>
        </w:rPr>
        <w:fldChar w:fldCharType="end"/>
      </w:r>
      <w:r w:rsidRPr="00994689">
        <w:fldChar w:fldCharType="begin"/>
      </w:r>
      <w:r>
        <w:instrText xml:space="preserve"> HYPERLINK "http://www.noswearing.com/" \h </w:instrText>
      </w:r>
      <w:r w:rsidRPr="00994689">
        <w:fldChar w:fldCharType="separate"/>
      </w:r>
      <w:r w:rsidRPr="00994689">
        <w:rPr>
          <w:rFonts w:ascii="Times New Roman" w:eastAsia="Times New Roman" w:hAnsi="Times New Roman" w:cs="Times New Roman"/>
          <w:color w:val="1155CC"/>
          <w:sz w:val="24"/>
          <w:szCs w:val="24"/>
          <w:u w:val="single"/>
          <w:rPrChange w:id="251" w:author="Chiazza, Brandon (MOCS)" w:date="2020-07-27T17:27:00Z">
            <w:rPr>
              <w:color w:val="1155CC"/>
              <w:u w:val="single"/>
            </w:rPr>
          </w:rPrChange>
        </w:rPr>
        <w:t>www.noswearing.com</w:t>
      </w:r>
      <w:r w:rsidRPr="00994689">
        <w:rPr>
          <w:rFonts w:ascii="Times New Roman" w:eastAsia="Times New Roman" w:hAnsi="Times New Roman" w:cs="Times New Roman"/>
          <w:color w:val="1155CC"/>
          <w:sz w:val="24"/>
          <w:szCs w:val="24"/>
          <w:u w:val="single"/>
          <w:rPrChange w:id="252" w:author="Chiazza, Brandon (MOCS)" w:date="2020-07-27T17:27:00Z">
            <w:rPr>
              <w:color w:val="1155CC"/>
              <w:u w:val="single"/>
            </w:rPr>
          </w:rPrChange>
        </w:rPr>
        <w:fldChar w:fldCharType="end"/>
      </w:r>
      <w:r w:rsidRPr="00994689">
        <w:rPr>
          <w:rFonts w:ascii="Times New Roman" w:eastAsia="Times New Roman" w:hAnsi="Times New Roman" w:cs="Times New Roman"/>
          <w:sz w:val="24"/>
          <w:szCs w:val="24"/>
          <w:rPrChange w:id="253" w:author="Chiazza, Brandon (MOCS)" w:date="2020-07-27T17:27:00Z">
            <w:rPr/>
          </w:rPrChange>
        </w:rPr>
        <w:t xml:space="preserve">. Other approaches including using an </w:t>
      </w:r>
      <w:proofErr w:type="spellStart"/>
      <w:r w:rsidRPr="00994689">
        <w:rPr>
          <w:rFonts w:ascii="Times New Roman" w:eastAsia="Times New Roman" w:hAnsi="Times New Roman" w:cs="Times New Roman"/>
          <w:sz w:val="24"/>
          <w:szCs w:val="24"/>
          <w:rPrChange w:id="254" w:author="Chiazza, Brandon (MOCS)" w:date="2020-07-27T17:27:00Z">
            <w:rPr/>
          </w:rPrChange>
        </w:rPr>
        <w:t>Ortony</w:t>
      </w:r>
      <w:proofErr w:type="spellEnd"/>
      <w:r w:rsidRPr="00994689">
        <w:rPr>
          <w:rFonts w:ascii="Times New Roman" w:eastAsia="Times New Roman" w:hAnsi="Times New Roman" w:cs="Times New Roman"/>
          <w:sz w:val="24"/>
          <w:szCs w:val="24"/>
          <w:rPrChange w:id="255" w:author="Chiazza, Brandon (MOCS)" w:date="2020-07-27T17:27:00Z">
            <w:rPr/>
          </w:rPrChange>
        </w:rPr>
        <w:t xml:space="preserve"> Lexicon to identify words with negative connotations that don’t necessarily contain profanity. This method is expanded with distance metrics to account for misspellings. For example, using edit distance on misspelled words can identify profane words that are purposely spelled wrong.</w:t>
      </w:r>
    </w:p>
    <w:p w14:paraId="00000035" w14:textId="046DF7FF" w:rsidR="00B626D5" w:rsidRPr="00994689" w:rsidRDefault="00BE7D8D">
      <w:pPr>
        <w:pStyle w:val="ListParagraph"/>
        <w:numPr>
          <w:ilvl w:val="0"/>
          <w:numId w:val="7"/>
        </w:numPr>
        <w:spacing w:before="240" w:after="240" w:line="360" w:lineRule="auto"/>
        <w:rPr>
          <w:rFonts w:ascii="Times New Roman" w:eastAsia="Times New Roman" w:hAnsi="Times New Roman" w:cs="Times New Roman"/>
          <w:sz w:val="24"/>
          <w:szCs w:val="24"/>
          <w:rPrChange w:id="256" w:author="Chiazza, Brandon (MOCS)" w:date="2020-07-27T17:27:00Z">
            <w:rPr/>
          </w:rPrChange>
        </w:rPr>
        <w:pPrChange w:id="257" w:author="Chiazza, Brandon (MOCS)" w:date="2020-07-27T17:27:00Z">
          <w:pPr>
            <w:spacing w:before="240" w:after="240" w:line="360" w:lineRule="auto"/>
          </w:pPr>
        </w:pPrChange>
      </w:pPr>
      <w:del w:id="258" w:author="Chiazza, Brandon (MOCS)" w:date="2020-07-27T17:27:00Z">
        <w:r w:rsidRPr="00994689" w:rsidDel="00994689">
          <w:rPr>
            <w:rFonts w:ascii="Times New Roman" w:eastAsia="Times New Roman" w:hAnsi="Times New Roman" w:cs="Times New Roman"/>
            <w:sz w:val="24"/>
            <w:szCs w:val="24"/>
            <w:rPrChange w:id="259" w:author="Chiazza, Brandon (MOCS)" w:date="2020-07-27T17:27:00Z">
              <w:rPr/>
            </w:rPrChange>
          </w:rPr>
          <w:delText>2.</w:delText>
        </w:r>
        <w:r w:rsidRPr="00994689" w:rsidDel="00994689">
          <w:rPr>
            <w:rFonts w:ascii="Times New Roman" w:eastAsia="Times New Roman" w:hAnsi="Times New Roman" w:cs="Times New Roman"/>
            <w:sz w:val="14"/>
            <w:szCs w:val="14"/>
            <w:rPrChange w:id="260" w:author="Chiazza, Brandon (MOCS)" w:date="2020-07-27T17:27:00Z">
              <w:rPr>
                <w:sz w:val="14"/>
                <w:szCs w:val="14"/>
              </w:rPr>
            </w:rPrChange>
          </w:rPr>
          <w:delText xml:space="preserve">      </w:delText>
        </w:r>
      </w:del>
      <w:r w:rsidRPr="00994689">
        <w:rPr>
          <w:rFonts w:ascii="Times New Roman" w:eastAsia="Times New Roman" w:hAnsi="Times New Roman" w:cs="Times New Roman"/>
          <w:sz w:val="24"/>
          <w:szCs w:val="24"/>
          <w:rPrChange w:id="261" w:author="Chiazza, Brandon (MOCS)" w:date="2020-07-27T17:27:00Z">
            <w:rPr/>
          </w:rPrChange>
        </w:rPr>
        <w:t>Bag of Words and N-Grams – With this approach, instead of having a predefined dictionary, this method creates a dictionary from the training data. This approach is combined with N-grams which allow to keep track of the context of each word. The disadvantage to this approach is that related words can be far apart in a sentence.</w:t>
      </w:r>
    </w:p>
    <w:p w14:paraId="00000036" w14:textId="7E2A80E3" w:rsidR="00B626D5" w:rsidRPr="00994689" w:rsidRDefault="00BE7D8D">
      <w:pPr>
        <w:pStyle w:val="ListParagraph"/>
        <w:numPr>
          <w:ilvl w:val="0"/>
          <w:numId w:val="7"/>
        </w:numPr>
        <w:spacing w:before="240" w:after="240" w:line="360" w:lineRule="auto"/>
        <w:rPr>
          <w:rFonts w:ascii="Times New Roman" w:eastAsia="Times New Roman" w:hAnsi="Times New Roman" w:cs="Times New Roman"/>
          <w:sz w:val="24"/>
          <w:szCs w:val="24"/>
          <w:rPrChange w:id="262" w:author="Chiazza, Brandon (MOCS)" w:date="2020-07-27T17:27:00Z">
            <w:rPr/>
          </w:rPrChange>
        </w:rPr>
        <w:pPrChange w:id="263" w:author="Chiazza, Brandon (MOCS)" w:date="2020-07-27T17:27:00Z">
          <w:pPr>
            <w:spacing w:before="240" w:after="240" w:line="360" w:lineRule="auto"/>
          </w:pPr>
        </w:pPrChange>
      </w:pPr>
      <w:del w:id="264" w:author="Chiazza, Brandon (MOCS)" w:date="2020-07-27T17:27:00Z">
        <w:r w:rsidRPr="00994689" w:rsidDel="00994689">
          <w:rPr>
            <w:rFonts w:ascii="Times New Roman" w:eastAsia="Times New Roman" w:hAnsi="Times New Roman" w:cs="Times New Roman"/>
            <w:sz w:val="24"/>
            <w:szCs w:val="24"/>
            <w:rPrChange w:id="265" w:author="Chiazza, Brandon (MOCS)" w:date="2020-07-27T17:27:00Z">
              <w:rPr/>
            </w:rPrChange>
          </w:rPr>
          <w:delText>3.</w:delText>
        </w:r>
        <w:r w:rsidRPr="00994689" w:rsidDel="00994689">
          <w:rPr>
            <w:rFonts w:ascii="Times New Roman" w:eastAsia="Times New Roman" w:hAnsi="Times New Roman" w:cs="Times New Roman"/>
            <w:sz w:val="14"/>
            <w:szCs w:val="14"/>
            <w:rPrChange w:id="266" w:author="Chiazza, Brandon (MOCS)" w:date="2020-07-27T17:27:00Z">
              <w:rPr>
                <w:sz w:val="14"/>
                <w:szCs w:val="14"/>
              </w:rPr>
            </w:rPrChange>
          </w:rPr>
          <w:delText xml:space="preserve">      </w:delText>
        </w:r>
      </w:del>
      <w:r w:rsidRPr="00994689">
        <w:rPr>
          <w:rFonts w:ascii="Times New Roman" w:eastAsia="Times New Roman" w:hAnsi="Times New Roman" w:cs="Times New Roman"/>
          <w:sz w:val="24"/>
          <w:szCs w:val="24"/>
          <w:rPrChange w:id="267" w:author="Chiazza, Brandon (MOCS)" w:date="2020-07-27T17:27:00Z">
            <w:rPr/>
          </w:rPrChange>
        </w:rPr>
        <w:t>Frequency-Inverse document frequency is a measure of the importance of a word in a document within a document.</w:t>
      </w:r>
    </w:p>
    <w:p w14:paraId="00000037" w14:textId="127EE0C5" w:rsidR="00B626D5" w:rsidRPr="00994689" w:rsidRDefault="00BE7D8D">
      <w:pPr>
        <w:pStyle w:val="ListParagraph"/>
        <w:numPr>
          <w:ilvl w:val="0"/>
          <w:numId w:val="7"/>
        </w:numPr>
        <w:spacing w:before="240" w:after="240" w:line="360" w:lineRule="auto"/>
        <w:rPr>
          <w:rFonts w:ascii="Times New Roman" w:eastAsia="Times New Roman" w:hAnsi="Times New Roman" w:cs="Times New Roman"/>
          <w:sz w:val="24"/>
          <w:szCs w:val="24"/>
          <w:rPrChange w:id="268" w:author="Chiazza, Brandon (MOCS)" w:date="2020-07-27T17:27:00Z">
            <w:rPr/>
          </w:rPrChange>
        </w:rPr>
        <w:pPrChange w:id="269" w:author="Chiazza, Brandon (MOCS)" w:date="2020-07-27T17:27:00Z">
          <w:pPr>
            <w:spacing w:before="240" w:after="240" w:line="360" w:lineRule="auto"/>
          </w:pPr>
        </w:pPrChange>
      </w:pPr>
      <w:del w:id="270" w:author="Chiazza, Brandon (MOCS)" w:date="2020-07-27T17:27:00Z">
        <w:r w:rsidRPr="00994689" w:rsidDel="00994689">
          <w:rPr>
            <w:rFonts w:ascii="Times New Roman" w:eastAsia="Times New Roman" w:hAnsi="Times New Roman" w:cs="Times New Roman"/>
            <w:sz w:val="24"/>
            <w:szCs w:val="24"/>
            <w:rPrChange w:id="271" w:author="Chiazza, Brandon (MOCS)" w:date="2020-07-27T17:27:00Z">
              <w:rPr/>
            </w:rPrChange>
          </w:rPr>
          <w:delText>4.</w:delText>
        </w:r>
        <w:r w:rsidRPr="00994689" w:rsidDel="00994689">
          <w:rPr>
            <w:rFonts w:ascii="Times New Roman" w:eastAsia="Times New Roman" w:hAnsi="Times New Roman" w:cs="Times New Roman"/>
            <w:sz w:val="14"/>
            <w:szCs w:val="14"/>
            <w:rPrChange w:id="272" w:author="Chiazza, Brandon (MOCS)" w:date="2020-07-27T17:27:00Z">
              <w:rPr>
                <w:sz w:val="14"/>
                <w:szCs w:val="14"/>
              </w:rPr>
            </w:rPrChange>
          </w:rPr>
          <w:delText xml:space="preserve">      </w:delText>
        </w:r>
      </w:del>
      <w:r w:rsidRPr="00994689">
        <w:rPr>
          <w:rFonts w:ascii="Times New Roman" w:eastAsia="Times New Roman" w:hAnsi="Times New Roman" w:cs="Times New Roman"/>
          <w:sz w:val="24"/>
          <w:szCs w:val="24"/>
          <w:rPrChange w:id="273" w:author="Chiazza, Brandon (MOCS)" w:date="2020-07-27T17:27:00Z">
            <w:rPr/>
          </w:rPrChange>
        </w:rPr>
        <w:t>Template Based Strategy – This approach is to build a corpus of words and collect the K words occurring around each word.</w:t>
      </w:r>
    </w:p>
    <w:p w14:paraId="00000038" w14:textId="28286514" w:rsidR="00B626D5" w:rsidRPr="00994689" w:rsidRDefault="00BE7D8D">
      <w:pPr>
        <w:pStyle w:val="ListParagraph"/>
        <w:numPr>
          <w:ilvl w:val="0"/>
          <w:numId w:val="7"/>
        </w:numPr>
        <w:spacing w:before="240" w:after="240" w:line="360" w:lineRule="auto"/>
        <w:rPr>
          <w:rFonts w:ascii="Times New Roman" w:eastAsia="Times New Roman" w:hAnsi="Times New Roman" w:cs="Times New Roman"/>
          <w:sz w:val="24"/>
          <w:szCs w:val="24"/>
          <w:rPrChange w:id="274" w:author="Chiazza, Brandon (MOCS)" w:date="2020-07-27T17:27:00Z">
            <w:rPr/>
          </w:rPrChange>
        </w:rPr>
        <w:pPrChange w:id="275" w:author="Chiazza, Brandon (MOCS)" w:date="2020-07-27T17:27:00Z">
          <w:pPr>
            <w:spacing w:before="240" w:after="240" w:line="360" w:lineRule="auto"/>
          </w:pPr>
        </w:pPrChange>
      </w:pPr>
      <w:del w:id="276" w:author="Chiazza, Brandon (MOCS)" w:date="2020-07-27T17:27:00Z">
        <w:r w:rsidRPr="00994689" w:rsidDel="00994689">
          <w:rPr>
            <w:rFonts w:ascii="Times New Roman" w:eastAsia="Times New Roman" w:hAnsi="Times New Roman" w:cs="Times New Roman"/>
            <w:sz w:val="24"/>
            <w:szCs w:val="24"/>
            <w:rPrChange w:id="277" w:author="Chiazza, Brandon (MOCS)" w:date="2020-07-27T17:27:00Z">
              <w:rPr/>
            </w:rPrChange>
          </w:rPr>
          <w:delText>5.</w:delText>
        </w:r>
        <w:r w:rsidRPr="00994689" w:rsidDel="00994689">
          <w:rPr>
            <w:rFonts w:ascii="Times New Roman" w:eastAsia="Times New Roman" w:hAnsi="Times New Roman" w:cs="Times New Roman"/>
            <w:sz w:val="14"/>
            <w:szCs w:val="14"/>
            <w:rPrChange w:id="278" w:author="Chiazza, Brandon (MOCS)" w:date="2020-07-27T17:27:00Z">
              <w:rPr>
                <w:sz w:val="14"/>
                <w:szCs w:val="14"/>
              </w:rPr>
            </w:rPrChange>
          </w:rPr>
          <w:delText xml:space="preserve">      </w:delText>
        </w:r>
        <w:r w:rsidRPr="00994689" w:rsidDel="00994689">
          <w:rPr>
            <w:rFonts w:ascii="Times New Roman" w:eastAsia="Times New Roman" w:hAnsi="Times New Roman" w:cs="Times New Roman"/>
            <w:sz w:val="24"/>
            <w:szCs w:val="24"/>
            <w:rPrChange w:id="279" w:author="Chiazza, Brandon (MOCS)" w:date="2020-07-27T17:27:00Z">
              <w:rPr/>
            </w:rPrChange>
          </w:rPr>
          <w:delText xml:space="preserve"> </w:delText>
        </w:r>
      </w:del>
      <w:r w:rsidRPr="00994689">
        <w:rPr>
          <w:rFonts w:ascii="Times New Roman" w:eastAsia="Times New Roman" w:hAnsi="Times New Roman" w:cs="Times New Roman"/>
          <w:sz w:val="24"/>
          <w:szCs w:val="24"/>
          <w:rPrChange w:id="280" w:author="Chiazza, Brandon (MOCS)" w:date="2020-07-27T17:27:00Z">
            <w:rPr/>
          </w:rPrChange>
        </w:rPr>
        <w:t>Sentiment – Since hate speech has a negative sentiment, sentiments of phrases is often used as features.</w:t>
      </w:r>
    </w:p>
    <w:p w14:paraId="00000039" w14:textId="77777777" w:rsidR="00B626D5" w:rsidRDefault="00BE7D8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creating these features, they are fed into SVM, logistic regression, and Naïve Bayes models.</w:t>
      </w:r>
    </w:p>
    <w:p w14:paraId="0000003A" w14:textId="7903E96C" w:rsidR="00B626D5" w:rsidDel="00994689" w:rsidRDefault="00BE7D8D">
      <w:pPr>
        <w:spacing w:before="240" w:after="240" w:line="360" w:lineRule="auto"/>
        <w:rPr>
          <w:del w:id="281" w:author="Chiazza, Brandon (MOCS)" w:date="2020-07-27T17:2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B" w14:textId="261ECA66" w:rsidR="00B626D5" w:rsidRDefault="00BE7D8D">
      <w:pPr>
        <w:spacing w:before="240" w:after="240" w:line="360" w:lineRule="auto"/>
        <w:rPr>
          <w:ins w:id="282" w:author="Chiazza, Brandon (MOCS)" w:date="2020-07-27T17:28:00Z"/>
          <w:rFonts w:ascii="Times New Roman" w:eastAsia="Times New Roman" w:hAnsi="Times New Roman" w:cs="Times New Roman"/>
          <w:sz w:val="24"/>
          <w:szCs w:val="24"/>
        </w:rPr>
      </w:pPr>
      <w:r>
        <w:rPr>
          <w:rFonts w:ascii="Times New Roman" w:eastAsia="Times New Roman" w:hAnsi="Times New Roman" w:cs="Times New Roman"/>
          <w:sz w:val="24"/>
          <w:szCs w:val="24"/>
        </w:rPr>
        <w:t>Aside from NLP, another approach used to tackle this problem is deep learning. Unlike NLP methods, deep learning methods do not rely on building a feature set. Deep learning creates the features through network structure. There are 2 main types of deep learning methods. The first is CNN and the second is RNN. CNN is useful for extracting word or character combinations while RNN is better for learning recurrent or orderly information. In one study, Zhang combined, both the CNN and GRU model (Recurrent Unit) to create a classifier.</w:t>
      </w:r>
    </w:p>
    <w:p w14:paraId="06476FC5" w14:textId="7D977B54" w:rsidR="00994689" w:rsidRDefault="00994689">
      <w:pPr>
        <w:spacing w:before="240" w:after="240" w:line="360" w:lineRule="auto"/>
        <w:rPr>
          <w:ins w:id="283" w:author="Chiazza, Brandon (MOCS)" w:date="2020-07-27T17:28:00Z"/>
          <w:rFonts w:ascii="Times New Roman" w:eastAsia="Times New Roman" w:hAnsi="Times New Roman" w:cs="Times New Roman"/>
          <w:sz w:val="24"/>
          <w:szCs w:val="24"/>
        </w:rPr>
      </w:pPr>
    </w:p>
    <w:p w14:paraId="37635082" w14:textId="781462F7" w:rsidR="00994689" w:rsidRDefault="00994689">
      <w:pPr>
        <w:spacing w:before="240" w:after="240" w:line="360" w:lineRule="auto"/>
        <w:rPr>
          <w:ins w:id="284" w:author="Chiazza, Brandon (MOCS)" w:date="2020-07-27T17:28:00Z"/>
          <w:rFonts w:ascii="Times New Roman" w:eastAsia="Times New Roman" w:hAnsi="Times New Roman" w:cs="Times New Roman"/>
          <w:sz w:val="24"/>
          <w:szCs w:val="24"/>
        </w:rPr>
      </w:pPr>
    </w:p>
    <w:p w14:paraId="41259278" w14:textId="5970DF6E" w:rsidR="00994689" w:rsidRDefault="00994689">
      <w:pPr>
        <w:spacing w:before="240" w:after="240" w:line="360" w:lineRule="auto"/>
        <w:rPr>
          <w:ins w:id="285" w:author="Chiazza, Brandon (MOCS)" w:date="2020-07-27T17:28:00Z"/>
          <w:rFonts w:ascii="Times New Roman" w:eastAsia="Times New Roman" w:hAnsi="Times New Roman" w:cs="Times New Roman"/>
          <w:sz w:val="24"/>
          <w:szCs w:val="24"/>
        </w:rPr>
      </w:pPr>
    </w:p>
    <w:p w14:paraId="5A3876FF" w14:textId="16E8446C" w:rsidR="00994689" w:rsidRDefault="00994689">
      <w:pPr>
        <w:spacing w:before="240" w:after="240" w:line="360" w:lineRule="auto"/>
        <w:rPr>
          <w:ins w:id="286" w:author="Haris Sumra" w:date="2020-08-02T11:52:00Z"/>
          <w:rFonts w:ascii="Times New Roman" w:eastAsia="Times New Roman" w:hAnsi="Times New Roman" w:cs="Times New Roman"/>
          <w:sz w:val="24"/>
          <w:szCs w:val="24"/>
        </w:rPr>
      </w:pPr>
    </w:p>
    <w:p w14:paraId="6795A6D1" w14:textId="22913FEA" w:rsidR="00851D27" w:rsidRDefault="00851D27">
      <w:pPr>
        <w:spacing w:before="240" w:after="240" w:line="360" w:lineRule="auto"/>
        <w:rPr>
          <w:ins w:id="287" w:author="Haris Sumra" w:date="2020-08-02T11:52:00Z"/>
          <w:rFonts w:ascii="Times New Roman" w:eastAsia="Times New Roman" w:hAnsi="Times New Roman" w:cs="Times New Roman"/>
          <w:sz w:val="24"/>
          <w:szCs w:val="24"/>
        </w:rPr>
      </w:pPr>
    </w:p>
    <w:p w14:paraId="394DC502" w14:textId="778B9EC3" w:rsidR="00851D27" w:rsidRDefault="00851D27">
      <w:pPr>
        <w:spacing w:before="240" w:after="240" w:line="360" w:lineRule="auto"/>
        <w:rPr>
          <w:ins w:id="288" w:author="Haris Sumra" w:date="2020-08-02T11:52:00Z"/>
          <w:rFonts w:ascii="Times New Roman" w:eastAsia="Times New Roman" w:hAnsi="Times New Roman" w:cs="Times New Roman"/>
          <w:sz w:val="24"/>
          <w:szCs w:val="24"/>
        </w:rPr>
      </w:pPr>
    </w:p>
    <w:p w14:paraId="42569228" w14:textId="2F7D7870" w:rsidR="00851D27" w:rsidRDefault="00851D27">
      <w:pPr>
        <w:spacing w:before="240" w:after="240" w:line="360" w:lineRule="auto"/>
        <w:rPr>
          <w:ins w:id="289" w:author="Haris Sumra" w:date="2020-08-02T11:52:00Z"/>
          <w:rFonts w:ascii="Times New Roman" w:eastAsia="Times New Roman" w:hAnsi="Times New Roman" w:cs="Times New Roman"/>
          <w:sz w:val="24"/>
          <w:szCs w:val="24"/>
        </w:rPr>
      </w:pPr>
    </w:p>
    <w:p w14:paraId="7B823F78" w14:textId="4EC9D62E" w:rsidR="00851D27" w:rsidRDefault="00851D27">
      <w:pPr>
        <w:spacing w:before="240" w:after="240" w:line="360" w:lineRule="auto"/>
        <w:rPr>
          <w:ins w:id="290" w:author="Haris Sumra" w:date="2020-08-02T11:52:00Z"/>
          <w:rFonts w:ascii="Times New Roman" w:eastAsia="Times New Roman" w:hAnsi="Times New Roman" w:cs="Times New Roman"/>
          <w:sz w:val="24"/>
          <w:szCs w:val="24"/>
        </w:rPr>
      </w:pPr>
    </w:p>
    <w:p w14:paraId="302A78A8" w14:textId="6863859E" w:rsidR="00851D27" w:rsidRDefault="00851D27">
      <w:pPr>
        <w:spacing w:before="240" w:after="240" w:line="360" w:lineRule="auto"/>
        <w:rPr>
          <w:ins w:id="291" w:author="Haris Sumra" w:date="2020-08-02T11:52:00Z"/>
          <w:rFonts w:ascii="Times New Roman" w:eastAsia="Times New Roman" w:hAnsi="Times New Roman" w:cs="Times New Roman"/>
          <w:sz w:val="24"/>
          <w:szCs w:val="24"/>
        </w:rPr>
      </w:pPr>
    </w:p>
    <w:p w14:paraId="4D09EE44" w14:textId="25132B2D" w:rsidR="00851D27" w:rsidRDefault="00851D27">
      <w:pPr>
        <w:spacing w:before="240" w:after="240" w:line="360" w:lineRule="auto"/>
        <w:rPr>
          <w:ins w:id="292" w:author="Haris Sumra" w:date="2020-08-02T11:52:00Z"/>
          <w:rFonts w:ascii="Times New Roman" w:eastAsia="Times New Roman" w:hAnsi="Times New Roman" w:cs="Times New Roman"/>
          <w:sz w:val="24"/>
          <w:szCs w:val="24"/>
        </w:rPr>
      </w:pPr>
    </w:p>
    <w:p w14:paraId="6B6C1850" w14:textId="231E1ABC" w:rsidR="00851D27" w:rsidRDefault="00851D27">
      <w:pPr>
        <w:spacing w:before="240" w:after="240" w:line="360" w:lineRule="auto"/>
        <w:rPr>
          <w:ins w:id="293" w:author="Haris Sumra" w:date="2020-08-02T11:52:00Z"/>
          <w:rFonts w:ascii="Times New Roman" w:eastAsia="Times New Roman" w:hAnsi="Times New Roman" w:cs="Times New Roman"/>
          <w:sz w:val="24"/>
          <w:szCs w:val="24"/>
        </w:rPr>
      </w:pPr>
    </w:p>
    <w:p w14:paraId="54F46DCB" w14:textId="77777777" w:rsidR="00851D27" w:rsidRDefault="00851D27">
      <w:pPr>
        <w:spacing w:before="240" w:after="240" w:line="360" w:lineRule="auto"/>
        <w:rPr>
          <w:ins w:id="294" w:author="Chiazza, Brandon (MOCS)" w:date="2020-07-27T17:28:00Z"/>
          <w:rFonts w:ascii="Times New Roman" w:eastAsia="Times New Roman" w:hAnsi="Times New Roman" w:cs="Times New Roman"/>
          <w:sz w:val="24"/>
          <w:szCs w:val="24"/>
        </w:rPr>
      </w:pPr>
    </w:p>
    <w:p w14:paraId="206D50C5" w14:textId="1CC06152" w:rsidR="00994689" w:rsidRDefault="00994689">
      <w:pPr>
        <w:spacing w:before="240" w:after="240" w:line="360" w:lineRule="auto"/>
        <w:rPr>
          <w:ins w:id="295" w:author="Chiazza, Brandon (MOCS)" w:date="2020-07-27T17:28:00Z"/>
          <w:rFonts w:ascii="Times New Roman" w:eastAsia="Times New Roman" w:hAnsi="Times New Roman" w:cs="Times New Roman"/>
          <w:sz w:val="24"/>
          <w:szCs w:val="24"/>
        </w:rPr>
      </w:pPr>
    </w:p>
    <w:p w14:paraId="1B6252C5" w14:textId="53208526" w:rsidR="00994689" w:rsidRDefault="00994689">
      <w:pPr>
        <w:pStyle w:val="Heading2"/>
        <w:pPrChange w:id="296" w:author="Chiazza, Brandon (MOCS)" w:date="2020-07-27T17:28:00Z">
          <w:pPr>
            <w:spacing w:before="240" w:after="240" w:line="360" w:lineRule="auto"/>
          </w:pPr>
        </w:pPrChange>
      </w:pPr>
      <w:bookmarkStart w:id="297" w:name="_Toc46763470"/>
      <w:commentRangeStart w:id="298"/>
      <w:ins w:id="299" w:author="Chiazza, Brandon (MOCS)" w:date="2020-07-27T17:28:00Z">
        <w:r>
          <w:lastRenderedPageBreak/>
          <w:t>Resources and References</w:t>
        </w:r>
      </w:ins>
      <w:bookmarkEnd w:id="297"/>
      <w:commentRangeEnd w:id="298"/>
      <w:ins w:id="300" w:author="Chiazza, Brandon (MOCS)" w:date="2020-07-27T17:31:00Z">
        <w:r w:rsidR="004F7A02">
          <w:rPr>
            <w:rStyle w:val="CommentReference"/>
          </w:rPr>
          <w:commentReference w:id="298"/>
        </w:r>
      </w:ins>
    </w:p>
    <w:p w14:paraId="0000003C" w14:textId="77777777" w:rsidR="00B626D5" w:rsidRDefault="00BE7D8D">
      <w:pPr>
        <w:spacing w:before="240" w:after="24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Journals:</w:t>
      </w:r>
    </w:p>
    <w:bookmarkStart w:id="301" w:name="_ud4g2xwieilt" w:colFirst="0" w:colLast="0"/>
    <w:bookmarkEnd w:id="301"/>
    <w:p w14:paraId="0000003D" w14:textId="77777777" w:rsidR="00B626D5" w:rsidRDefault="00BE7D8D">
      <w:pPr>
        <w:rPr>
          <w:color w:val="333333"/>
        </w:rPr>
        <w:pPrChange w:id="302" w:author="Chiazza, Brandon (MOCS)" w:date="2020-07-27T17:28:00Z">
          <w:pPr>
            <w:pStyle w:val="Heading1"/>
            <w:keepNext w:val="0"/>
            <w:keepLines w:val="0"/>
            <w:shd w:val="clear" w:color="auto" w:fill="FCFCFC"/>
            <w:spacing w:before="480" w:after="240"/>
          </w:pPr>
        </w:pPrChange>
      </w:pPr>
      <w:r>
        <w:fldChar w:fldCharType="begin"/>
      </w:r>
      <w:r>
        <w:instrText xml:space="preserve"> HYPERLINK "https://epjdatascience.springeropen.com/articles/10.1140/epjds/s13688-016-0072-6" \h </w:instrText>
      </w:r>
      <w:r>
        <w:fldChar w:fldCharType="separate"/>
      </w:r>
      <w:r>
        <w:rPr>
          <w:color w:val="1155CC"/>
          <w:u w:val="single"/>
        </w:rPr>
        <w:t>https://epjdatascience.springeropen.com/articles/10.1140/epjds/s13688-016-0072-6</w:t>
      </w:r>
      <w:r>
        <w:rPr>
          <w:color w:val="1155CC"/>
          <w:u w:val="single"/>
        </w:rPr>
        <w:fldChar w:fldCharType="end"/>
      </w:r>
      <w:r>
        <w:t>-</w:t>
      </w:r>
      <w:r>
        <w:rPr>
          <w:color w:val="333333"/>
        </w:rPr>
        <w:t xml:space="preserve"> Us and them: identifying cyber hate on Twitter across multiple protected characteristics</w:t>
      </w:r>
    </w:p>
    <w:p w14:paraId="0000003E" w14:textId="77777777" w:rsidR="00B626D5" w:rsidRDefault="00BE7D8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F" w14:textId="77777777" w:rsidR="00B626D5" w:rsidRDefault="004E0530">
      <w:pPr>
        <w:spacing w:before="240" w:after="240"/>
        <w:rPr>
          <w:rFonts w:ascii="Times New Roman" w:eastAsia="Times New Roman" w:hAnsi="Times New Roman" w:cs="Times New Roman"/>
          <w:sz w:val="24"/>
          <w:szCs w:val="24"/>
        </w:rPr>
      </w:pPr>
      <w:hyperlink r:id="rId14">
        <w:r w:rsidR="00BE7D8D">
          <w:rPr>
            <w:rFonts w:ascii="Times New Roman" w:eastAsia="Times New Roman" w:hAnsi="Times New Roman" w:cs="Times New Roman"/>
            <w:color w:val="1155CC"/>
            <w:sz w:val="24"/>
            <w:szCs w:val="24"/>
            <w:u w:val="single"/>
          </w:rPr>
          <w:t>https://www.tandfonline.com/doi/full/10.1080/2330443X.2019.1660285-</w:t>
        </w:r>
      </w:hyperlink>
      <w:r w:rsidR="00BE7D8D">
        <w:rPr>
          <w:rFonts w:ascii="Times New Roman" w:eastAsia="Times New Roman" w:hAnsi="Times New Roman" w:cs="Times New Roman"/>
          <w:sz w:val="24"/>
          <w:szCs w:val="24"/>
        </w:rPr>
        <w:t xml:space="preserve"> Classifying Hate Speech Using a Two Layer Model</w:t>
      </w:r>
    </w:p>
    <w:bookmarkStart w:id="303" w:name="_3axtrulzja4" w:colFirst="0" w:colLast="0"/>
    <w:bookmarkEnd w:id="303"/>
    <w:p w14:paraId="00000040" w14:textId="77777777" w:rsidR="00B626D5" w:rsidRDefault="00BE7D8D">
      <w:pPr>
        <w:pStyle w:val="NoSpacing"/>
        <w:pPrChange w:id="304" w:author="Chiazza, Brandon (MOCS)" w:date="2020-07-27T17:28:00Z">
          <w:pPr>
            <w:pStyle w:val="Heading1"/>
            <w:keepNext w:val="0"/>
            <w:keepLines w:val="0"/>
            <w:shd w:val="clear" w:color="auto" w:fill="FFFFFF"/>
            <w:spacing w:before="480" w:after="0"/>
          </w:pPr>
        </w:pPrChange>
      </w:pPr>
      <w:r>
        <w:fldChar w:fldCharType="begin"/>
      </w:r>
      <w:r>
        <w:instrText xml:space="preserve"> HYPERLINK "https://ieeexplore.ieee.org/document/8963960-" \h </w:instrText>
      </w:r>
      <w:r>
        <w:fldChar w:fldCharType="separate"/>
      </w:r>
      <w:r>
        <w:rPr>
          <w:color w:val="1155CC"/>
          <w:u w:val="single"/>
        </w:rPr>
        <w:t>https://ieeexplore.ieee.org/document/8963960-</w:t>
      </w:r>
      <w:r>
        <w:rPr>
          <w:color w:val="1155CC"/>
          <w:u w:val="single"/>
        </w:rPr>
        <w:fldChar w:fldCharType="end"/>
      </w:r>
      <w:r>
        <w:t xml:space="preserve"> Evaluating Machine Learning Techniques for Detecting Offensive and Hate Speech in South African Tweets</w:t>
      </w:r>
    </w:p>
    <w:p w14:paraId="00000041" w14:textId="77777777" w:rsidR="00B626D5" w:rsidRDefault="00BE7D8D">
      <w:pPr>
        <w:spacing w:before="240" w:after="240"/>
      </w:pPr>
      <w:r>
        <w:t xml:space="preserve"> </w:t>
      </w:r>
    </w:p>
    <w:p w14:paraId="00000042" w14:textId="77777777" w:rsidR="00B626D5" w:rsidRDefault="00BE7D8D">
      <w:pPr>
        <w:spacing w:before="240" w:after="240"/>
      </w:pPr>
      <w:r>
        <w:t xml:space="preserve"> </w:t>
      </w:r>
    </w:p>
    <w:p w14:paraId="00000043" w14:textId="77777777" w:rsidR="00B626D5" w:rsidRDefault="00BE7D8D">
      <w:pPr>
        <w:spacing w:before="240" w:after="240"/>
      </w:pPr>
      <w:r>
        <w:t xml:space="preserve"> </w:t>
      </w:r>
    </w:p>
    <w:p w14:paraId="00000044" w14:textId="77777777" w:rsidR="00B626D5" w:rsidRDefault="00BE7D8D">
      <w:pPr>
        <w:spacing w:before="240" w:after="240"/>
      </w:pPr>
      <w:r>
        <w:t>Literature Review Based on these Journals:</w:t>
      </w:r>
    </w:p>
    <w:p w14:paraId="00000045" w14:textId="77777777" w:rsidR="00B626D5" w:rsidRDefault="00BE7D8D">
      <w:pPr>
        <w:spacing w:before="240" w:after="240"/>
      </w:pPr>
      <w:r>
        <w:t>2018</w:t>
      </w:r>
    </w:p>
    <w:p w14:paraId="00000046" w14:textId="77777777" w:rsidR="00B626D5" w:rsidRDefault="004E0530">
      <w:pPr>
        <w:spacing w:before="240" w:after="240"/>
        <w:rPr>
          <w:color w:val="1155CC"/>
          <w:u w:val="single"/>
        </w:rPr>
      </w:pPr>
      <w:hyperlink r:id="rId15">
        <w:r w:rsidR="00BE7D8D">
          <w:rPr>
            <w:color w:val="1155CC"/>
            <w:u w:val="single"/>
          </w:rPr>
          <w:t>A Survey on Automatic Detection of Hate Speech in Text</w:t>
        </w:r>
      </w:hyperlink>
    </w:p>
    <w:p w14:paraId="00000047" w14:textId="77777777" w:rsidR="00B626D5" w:rsidRDefault="00BE7D8D">
      <w:pPr>
        <w:spacing w:before="240" w:after="240"/>
      </w:pPr>
      <w:r>
        <w:t xml:space="preserve"> </w:t>
      </w:r>
    </w:p>
    <w:p w14:paraId="00000048" w14:textId="77777777" w:rsidR="00B626D5" w:rsidRDefault="00BE7D8D">
      <w:pPr>
        <w:spacing w:before="240" w:after="240"/>
      </w:pPr>
      <w:r>
        <w:t>2019</w:t>
      </w:r>
    </w:p>
    <w:p w14:paraId="00000049" w14:textId="77777777" w:rsidR="00B626D5" w:rsidRDefault="004E0530">
      <w:pPr>
        <w:spacing w:before="240" w:after="240"/>
        <w:rPr>
          <w:color w:val="1155CC"/>
          <w:u w:val="single"/>
        </w:rPr>
      </w:pPr>
      <w:hyperlink r:id="rId16">
        <w:r w:rsidR="00BE7D8D">
          <w:rPr>
            <w:color w:val="1155CC"/>
            <w:u w:val="single"/>
          </w:rPr>
          <w:t>DETECTION OF HATE SPEECH IN SOCIAL NETWORKS: A SURVEY ON MULTILINGUAL CORPUS</w:t>
        </w:r>
      </w:hyperlink>
    </w:p>
    <w:p w14:paraId="0000004A" w14:textId="77777777" w:rsidR="00B626D5" w:rsidRDefault="00BE7D8D">
      <w:pPr>
        <w:spacing w:before="240" w:after="240"/>
      </w:pPr>
      <w:r>
        <w:t xml:space="preserve"> </w:t>
      </w:r>
    </w:p>
    <w:p w14:paraId="0000004B" w14:textId="77777777" w:rsidR="00B626D5" w:rsidRDefault="00BE7D8D">
      <w:pPr>
        <w:spacing w:before="240" w:after="240"/>
      </w:pPr>
      <w:r>
        <w:t>Papers:</w:t>
      </w:r>
    </w:p>
    <w:p w14:paraId="0000004C" w14:textId="77777777" w:rsidR="00B626D5" w:rsidRDefault="00BE7D8D">
      <w:pPr>
        <w:spacing w:before="240" w:after="240"/>
      </w:pPr>
      <w:r>
        <w:t xml:space="preserve"> </w:t>
      </w:r>
    </w:p>
    <w:p w14:paraId="0000004D" w14:textId="77777777" w:rsidR="00B626D5" w:rsidRDefault="00BE7D8D">
      <w:pPr>
        <w:spacing w:before="240" w:after="240"/>
      </w:pPr>
      <w:r>
        <w:t>2020:</w:t>
      </w:r>
    </w:p>
    <w:p w14:paraId="0000004E" w14:textId="77777777" w:rsidR="00B626D5" w:rsidRDefault="004E0530">
      <w:pPr>
        <w:spacing w:before="240" w:after="240"/>
      </w:pPr>
      <w:hyperlink r:id="rId17">
        <w:r w:rsidR="00BE7D8D">
          <w:rPr>
            <w:color w:val="1155CC"/>
            <w:u w:val="single"/>
          </w:rPr>
          <w:t>Exploring Deep Multimodal Fusion of Text and Photo for Hate Speech Classification | Facebook AI Research</w:t>
        </w:r>
      </w:hyperlink>
      <w:r w:rsidR="00BE7D8D">
        <w:t xml:space="preserve"> - ai.facebook.com</w:t>
      </w:r>
    </w:p>
    <w:p w14:paraId="0000004F" w14:textId="77777777" w:rsidR="00B626D5" w:rsidRDefault="00BE7D8D">
      <w:pPr>
        <w:spacing w:before="240" w:after="240"/>
      </w:pPr>
      <w:r>
        <w:t xml:space="preserve"> </w:t>
      </w:r>
    </w:p>
    <w:p w14:paraId="00000050" w14:textId="77777777" w:rsidR="00B626D5" w:rsidRDefault="00BE7D8D">
      <w:pPr>
        <w:spacing w:before="240" w:after="240"/>
      </w:pPr>
      <w:r>
        <w:lastRenderedPageBreak/>
        <w:t>2019:</w:t>
      </w:r>
    </w:p>
    <w:p w14:paraId="00000051" w14:textId="77777777" w:rsidR="00B626D5" w:rsidRDefault="00BE7D8D">
      <w:pPr>
        <w:spacing w:before="240" w:after="240"/>
      </w:pPr>
      <w:r>
        <w:t xml:space="preserve"> </w:t>
      </w:r>
    </w:p>
    <w:p w14:paraId="00000052" w14:textId="77777777" w:rsidR="00B626D5" w:rsidRDefault="004E0530">
      <w:pPr>
        <w:spacing w:before="240" w:after="240"/>
        <w:rPr>
          <w:color w:val="1155CC"/>
          <w:u w:val="single"/>
        </w:rPr>
      </w:pPr>
      <w:hyperlink r:id="rId18">
        <w:r w:rsidR="00BE7D8D">
          <w:rPr>
            <w:color w:val="1155CC"/>
            <w:u w:val="single"/>
          </w:rPr>
          <w:t>Hate speech detection: Challenges and solutions</w:t>
        </w:r>
      </w:hyperlink>
    </w:p>
    <w:p w14:paraId="00000053" w14:textId="77777777" w:rsidR="00B626D5" w:rsidRDefault="00BE7D8D">
      <w:pPr>
        <w:spacing w:before="240" w:after="240"/>
      </w:pPr>
      <w:r>
        <w:t xml:space="preserve"> </w:t>
      </w:r>
    </w:p>
    <w:p w14:paraId="00000054" w14:textId="77777777" w:rsidR="00B626D5" w:rsidRDefault="004E0530">
      <w:pPr>
        <w:spacing w:before="240" w:after="240"/>
        <w:rPr>
          <w:color w:val="1155CC"/>
          <w:u w:val="single"/>
        </w:rPr>
      </w:pPr>
      <w:hyperlink r:id="rId19">
        <w:r w:rsidR="00BE7D8D">
          <w:rPr>
            <w:color w:val="1155CC"/>
            <w:u w:val="single"/>
          </w:rPr>
          <w:t xml:space="preserve"> Automatic Identification of Hate Speech on Social Media Platforms using Machine Learning</w:t>
        </w:r>
      </w:hyperlink>
    </w:p>
    <w:p w14:paraId="00000055" w14:textId="77777777" w:rsidR="00B626D5" w:rsidRDefault="004E0530">
      <w:pPr>
        <w:spacing w:before="240" w:after="240"/>
        <w:rPr>
          <w:rFonts w:ascii="Times New Roman" w:eastAsia="Times New Roman" w:hAnsi="Times New Roman" w:cs="Times New Roman"/>
          <w:color w:val="1155CC"/>
          <w:u w:val="single"/>
        </w:rPr>
      </w:pPr>
      <w:hyperlink r:id="rId20">
        <w:r w:rsidR="00BE7D8D">
          <w:rPr>
            <w:color w:val="1155CC"/>
            <w:u w:val="single"/>
          </w:rPr>
          <w:t>A Quantitative Approach to Understanding Online Antisemitism</w:t>
        </w:r>
      </w:hyperlink>
      <w:hyperlink r:id="rId21">
        <w:r w:rsidR="00BE7D8D">
          <w:rPr>
            <w:rFonts w:ascii="Times New Roman" w:eastAsia="Times New Roman" w:hAnsi="Times New Roman" w:cs="Times New Roman"/>
            <w:color w:val="1155CC"/>
            <w:u w:val="single"/>
          </w:rPr>
          <w:t>∗</w:t>
        </w:r>
      </w:hyperlink>
    </w:p>
    <w:p w14:paraId="00000056" w14:textId="77777777" w:rsidR="00B626D5" w:rsidRDefault="00BE7D8D">
      <w:pPr>
        <w:spacing w:before="240" w:after="240"/>
      </w:pPr>
      <w:r>
        <w:t xml:space="preserve"> </w:t>
      </w:r>
    </w:p>
    <w:p w14:paraId="00000057" w14:textId="77777777" w:rsidR="00B626D5" w:rsidRDefault="00BE7D8D">
      <w:pPr>
        <w:spacing w:before="240" w:after="240"/>
      </w:pPr>
      <w:r>
        <w:t>2018:</w:t>
      </w:r>
    </w:p>
    <w:p w14:paraId="00000058" w14:textId="77777777" w:rsidR="00B626D5" w:rsidRDefault="004E0530">
      <w:pPr>
        <w:spacing w:before="240" w:after="240"/>
        <w:rPr>
          <w:color w:val="1155CC"/>
          <w:u w:val="single"/>
        </w:rPr>
      </w:pPr>
      <w:hyperlink r:id="rId22">
        <w:r w:rsidR="00BE7D8D">
          <w:rPr>
            <w:color w:val="1155CC"/>
            <w:u w:val="single"/>
          </w:rPr>
          <w:t>Hate Speech on Twitter: A Pragmatic Approach to Collect ...</w:t>
        </w:r>
      </w:hyperlink>
    </w:p>
    <w:p w14:paraId="00000059" w14:textId="77777777" w:rsidR="00B626D5" w:rsidRDefault="004E0530">
      <w:pPr>
        <w:spacing w:before="240" w:after="240"/>
        <w:rPr>
          <w:color w:val="1155CC"/>
          <w:u w:val="single"/>
        </w:rPr>
      </w:pPr>
      <w:hyperlink r:id="rId23">
        <w:r w:rsidR="00BE7D8D">
          <w:rPr>
            <w:color w:val="1155CC"/>
            <w:u w:val="single"/>
          </w:rPr>
          <w:t>Interpreting Neural Network Hate Speech Classifiers - ACL …</w:t>
        </w:r>
      </w:hyperlink>
    </w:p>
    <w:p w14:paraId="0000005A" w14:textId="77777777" w:rsidR="00B626D5" w:rsidRDefault="004E0530">
      <w:pPr>
        <w:spacing w:before="240" w:after="240"/>
        <w:rPr>
          <w:color w:val="1155CC"/>
          <w:u w:val="single"/>
        </w:rPr>
      </w:pPr>
      <w:hyperlink r:id="rId24">
        <w:r w:rsidR="00BE7D8D">
          <w:rPr>
            <w:color w:val="1155CC"/>
            <w:u w:val="single"/>
          </w:rPr>
          <w:t>Hate Speech Detection: A Solved Problem? The Challenging Case of Long Tail on Twitter</w:t>
        </w:r>
      </w:hyperlink>
    </w:p>
    <w:p w14:paraId="0000005B" w14:textId="77777777" w:rsidR="00B626D5" w:rsidRDefault="00BE7D8D">
      <w:pPr>
        <w:spacing w:before="240" w:after="240"/>
      </w:pPr>
      <w:r>
        <w:t xml:space="preserve"> </w:t>
      </w:r>
    </w:p>
    <w:p w14:paraId="0000005C" w14:textId="77777777" w:rsidR="00B626D5" w:rsidRDefault="00BE7D8D">
      <w:pPr>
        <w:spacing w:before="240" w:after="240"/>
      </w:pPr>
      <w:r>
        <w:t>2015</w:t>
      </w:r>
    </w:p>
    <w:p w14:paraId="0000005D" w14:textId="77777777" w:rsidR="00B626D5" w:rsidRDefault="004E0530">
      <w:pPr>
        <w:spacing w:before="240" w:after="240"/>
        <w:rPr>
          <w:color w:val="1155CC"/>
          <w:u w:val="single"/>
        </w:rPr>
      </w:pPr>
      <w:hyperlink r:id="rId25">
        <w:r w:rsidR="00BE7D8D">
          <w:rPr>
            <w:color w:val="1155CC"/>
            <w:u w:val="single"/>
          </w:rPr>
          <w:t>Hate Speech Detection with Comment Embeddings</w:t>
        </w:r>
      </w:hyperlink>
    </w:p>
    <w:p w14:paraId="0000005E" w14:textId="77777777" w:rsidR="00B626D5" w:rsidRDefault="00BE7D8D">
      <w:pPr>
        <w:spacing w:before="240" w:after="240"/>
      </w:pPr>
      <w:r>
        <w:t xml:space="preserve"> </w:t>
      </w:r>
    </w:p>
    <w:p w14:paraId="0000005F" w14:textId="77777777" w:rsidR="00B626D5" w:rsidRDefault="00BE7D8D">
      <w:pPr>
        <w:spacing w:before="240" w:after="240"/>
      </w:pPr>
      <w:r>
        <w:t>2012</w:t>
      </w:r>
    </w:p>
    <w:p w14:paraId="00000060" w14:textId="77777777" w:rsidR="00B626D5" w:rsidRDefault="004E0530">
      <w:pPr>
        <w:spacing w:before="240" w:after="240"/>
        <w:rPr>
          <w:color w:val="1155CC"/>
          <w:u w:val="single"/>
        </w:rPr>
      </w:pPr>
      <w:hyperlink r:id="rId26">
        <w:r w:rsidR="00BE7D8D">
          <w:rPr>
            <w:color w:val="1155CC"/>
            <w:u w:val="single"/>
          </w:rPr>
          <w:t>Detecting Hate Speech on the World Wide Web</w:t>
        </w:r>
      </w:hyperlink>
    </w:p>
    <w:p w14:paraId="00000061" w14:textId="77777777" w:rsidR="00B626D5" w:rsidRDefault="00BE7D8D">
      <w:pPr>
        <w:spacing w:before="240" w:after="240"/>
      </w:pPr>
      <w:r>
        <w:t xml:space="preserve"> </w:t>
      </w:r>
    </w:p>
    <w:p w14:paraId="00000062" w14:textId="77777777" w:rsidR="00B626D5" w:rsidRDefault="00BE7D8D">
      <w:pPr>
        <w:spacing w:before="240" w:after="240"/>
      </w:pPr>
      <w:r>
        <w:t>2009</w:t>
      </w:r>
    </w:p>
    <w:p w14:paraId="00000063" w14:textId="77777777" w:rsidR="00B626D5" w:rsidRDefault="004E0530">
      <w:pPr>
        <w:spacing w:before="240" w:after="240"/>
        <w:rPr>
          <w:color w:val="1155CC"/>
          <w:u w:val="single"/>
        </w:rPr>
      </w:pPr>
      <w:hyperlink r:id="rId27">
        <w:r w:rsidR="00BE7D8D">
          <w:rPr>
            <w:color w:val="1155CC"/>
            <w:u w:val="single"/>
          </w:rPr>
          <w:t>Hate Online: A Content Analysis of Extremist Internet Sites</w:t>
        </w:r>
      </w:hyperlink>
    </w:p>
    <w:p w14:paraId="00000064" w14:textId="77777777" w:rsidR="00B626D5" w:rsidRDefault="00BE7D8D">
      <w:pPr>
        <w:spacing w:before="240" w:after="240"/>
      </w:pPr>
      <w:r>
        <w:t xml:space="preserve"> </w:t>
      </w:r>
    </w:p>
    <w:p w14:paraId="00000065" w14:textId="77777777" w:rsidR="00B626D5" w:rsidRDefault="00BE7D8D">
      <w:pPr>
        <w:pPrChange w:id="305" w:author="Chiazza, Brandon (MOCS)" w:date="2020-07-27T17:30:00Z">
          <w:pPr>
            <w:pStyle w:val="Heading2"/>
            <w:keepNext w:val="0"/>
            <w:keepLines w:val="0"/>
            <w:spacing w:after="80"/>
          </w:pPr>
        </w:pPrChange>
      </w:pPr>
      <w:bookmarkStart w:id="306" w:name="_6fkhk03tm2dj" w:colFirst="0" w:colLast="0"/>
      <w:bookmarkEnd w:id="306"/>
      <w:r>
        <w:t>Literature review resources</w:t>
      </w:r>
    </w:p>
    <w:p w14:paraId="00000066" w14:textId="77777777" w:rsidR="00B626D5" w:rsidRDefault="00BE7D8D">
      <w:pPr>
        <w:spacing w:before="240" w:after="240"/>
      </w:pPr>
      <w:r>
        <w:t xml:space="preserve"> </w:t>
      </w:r>
    </w:p>
    <w:p w14:paraId="00000067" w14:textId="77777777" w:rsidR="00B626D5" w:rsidRDefault="00BE7D8D">
      <w:pPr>
        <w:spacing w:before="240" w:after="240"/>
      </w:pPr>
      <w:r>
        <w:t xml:space="preserve"> </w:t>
      </w:r>
    </w:p>
    <w:p w14:paraId="00000068" w14:textId="77777777" w:rsidR="00B626D5" w:rsidRDefault="00BE7D8D">
      <w:pPr>
        <w:spacing w:before="240" w:after="240"/>
      </w:pPr>
      <w:r>
        <w:lastRenderedPageBreak/>
        <w:t>YU resources:</w:t>
      </w:r>
    </w:p>
    <w:p w14:paraId="00000069" w14:textId="77777777" w:rsidR="00B626D5" w:rsidRDefault="004E0530">
      <w:pPr>
        <w:spacing w:before="240" w:after="240"/>
        <w:rPr>
          <w:color w:val="1155CC"/>
          <w:u w:val="single"/>
        </w:rPr>
      </w:pPr>
      <w:hyperlink r:id="rId28">
        <w:r w:rsidR="00BE7D8D">
          <w:rPr>
            <w:color w:val="1155CC"/>
            <w:u w:val="single"/>
          </w:rPr>
          <w:t>https://library.yu.edu/literaturereview</w:t>
        </w:r>
      </w:hyperlink>
    </w:p>
    <w:p w14:paraId="0000006A" w14:textId="77777777" w:rsidR="00B626D5" w:rsidRDefault="00BE7D8D">
      <w:pPr>
        <w:spacing w:before="240" w:after="240"/>
      </w:pPr>
      <w:r>
        <w:t xml:space="preserve"> </w:t>
      </w:r>
    </w:p>
    <w:p w14:paraId="0000006B" w14:textId="77777777" w:rsidR="00B626D5" w:rsidRDefault="004E0530">
      <w:pPr>
        <w:spacing w:before="240" w:after="240"/>
        <w:rPr>
          <w:color w:val="1155CC"/>
          <w:u w:val="single"/>
        </w:rPr>
      </w:pPr>
      <w:hyperlink r:id="rId29">
        <w:r w:rsidR="00BE7D8D">
          <w:rPr>
            <w:color w:val="1155CC"/>
            <w:u w:val="single"/>
          </w:rPr>
          <w:t>https://www.yu.edu/sites/default/files/inline-files/Thesis%20Outline%202018-2019.pdf</w:t>
        </w:r>
      </w:hyperlink>
    </w:p>
    <w:p w14:paraId="0000006C" w14:textId="77777777" w:rsidR="00B626D5" w:rsidRDefault="00BE7D8D">
      <w:pPr>
        <w:spacing w:before="240" w:after="240"/>
      </w:pPr>
      <w:r>
        <w:t xml:space="preserve">            </w:t>
      </w:r>
      <w:r>
        <w:tab/>
        <w:t>Texts referenced in above</w:t>
      </w:r>
    </w:p>
    <w:p w14:paraId="0000006D" w14:textId="77777777" w:rsidR="00B626D5" w:rsidRDefault="00BE7D8D">
      <w:pPr>
        <w:spacing w:before="240" w:after="240"/>
        <w:rPr>
          <w:color w:val="1155CC"/>
          <w:u w:val="single"/>
        </w:rPr>
      </w:pPr>
      <w:r>
        <w:t xml:space="preserve">                            </w:t>
      </w:r>
      <w:r>
        <w:tab/>
      </w:r>
      <w:hyperlink r:id="rId30">
        <w:r>
          <w:rPr>
            <w:color w:val="1155CC"/>
            <w:u w:val="single"/>
          </w:rPr>
          <w:t>http://www.duluth.umn.edu/~hrallis/guides/researching/litreview.html</w:t>
        </w:r>
      </w:hyperlink>
    </w:p>
    <w:p w14:paraId="0000006E" w14:textId="77777777" w:rsidR="00B626D5" w:rsidRDefault="004E0530">
      <w:pPr>
        <w:spacing w:before="240" w:after="240"/>
        <w:ind w:left="1440"/>
        <w:rPr>
          <w:color w:val="1155CC"/>
          <w:u w:val="single"/>
        </w:rPr>
      </w:pPr>
      <w:hyperlink r:id="rId31">
        <w:r w:rsidR="00BE7D8D">
          <w:rPr>
            <w:color w:val="1155CC"/>
            <w:u w:val="single"/>
          </w:rPr>
          <w:t>http://guides.library.vcu.edu/lit-review</w:t>
        </w:r>
      </w:hyperlink>
    </w:p>
    <w:p w14:paraId="0000006F" w14:textId="77777777" w:rsidR="00B626D5" w:rsidRDefault="00BE7D8D">
      <w:pPr>
        <w:spacing w:before="240" w:after="240"/>
      </w:pPr>
      <w:r>
        <w:t xml:space="preserve">            </w:t>
      </w:r>
      <w:r>
        <w:tab/>
      </w:r>
      <w:proofErr w:type="gramStart"/>
      <w:r>
        <w:t>videos :</w:t>
      </w:r>
      <w:proofErr w:type="gramEnd"/>
    </w:p>
    <w:p w14:paraId="00000070" w14:textId="77777777" w:rsidR="00B626D5" w:rsidRDefault="00BE7D8D">
      <w:pPr>
        <w:spacing w:before="240" w:after="240"/>
        <w:rPr>
          <w:color w:val="1155CC"/>
          <w:u w:val="single"/>
        </w:rPr>
      </w:pPr>
      <w:r>
        <w:t xml:space="preserve">                            </w:t>
      </w:r>
      <w:r>
        <w:tab/>
      </w:r>
      <w:hyperlink r:id="rId32">
        <w:r>
          <w:rPr>
            <w:color w:val="1155CC"/>
            <w:u w:val="single"/>
          </w:rPr>
          <w:t>https://www.youtube.com/watch?v=IClUgxoJf_g</w:t>
        </w:r>
      </w:hyperlink>
    </w:p>
    <w:p w14:paraId="00000071" w14:textId="77777777" w:rsidR="00B626D5" w:rsidRDefault="004E0530">
      <w:pPr>
        <w:spacing w:before="240" w:after="240"/>
        <w:ind w:left="1440"/>
        <w:rPr>
          <w:color w:val="1155CC"/>
          <w:u w:val="single"/>
        </w:rPr>
      </w:pPr>
      <w:hyperlink r:id="rId33">
        <w:r w:rsidR="00BE7D8D">
          <w:rPr>
            <w:color w:val="1155CC"/>
            <w:u w:val="single"/>
          </w:rPr>
          <w:t>https://www.youtube.com/watch?v=PzWTM4FApNg</w:t>
        </w:r>
      </w:hyperlink>
    </w:p>
    <w:p w14:paraId="00000072" w14:textId="77777777" w:rsidR="00B626D5" w:rsidRDefault="004E0530">
      <w:pPr>
        <w:spacing w:before="240" w:after="240"/>
        <w:ind w:left="1440"/>
        <w:rPr>
          <w:color w:val="1155CC"/>
          <w:u w:val="single"/>
        </w:rPr>
      </w:pPr>
      <w:hyperlink r:id="rId34">
        <w:r w:rsidR="00BE7D8D">
          <w:rPr>
            <w:color w:val="1155CC"/>
            <w:u w:val="single"/>
          </w:rPr>
          <w:t>https://www.youtube.com/watch?v=ES3TJrzaYKE</w:t>
        </w:r>
      </w:hyperlink>
    </w:p>
    <w:p w14:paraId="00000073" w14:textId="77777777" w:rsidR="00B626D5" w:rsidRDefault="00BE7D8D">
      <w:pPr>
        <w:spacing w:before="240" w:after="240"/>
        <w:ind w:left="1440"/>
      </w:pPr>
      <w:r>
        <w:t xml:space="preserve"> </w:t>
      </w:r>
    </w:p>
    <w:p w14:paraId="00000074" w14:textId="77777777" w:rsidR="00B626D5" w:rsidRDefault="00BE7D8D">
      <w:pPr>
        <w:spacing w:before="240" w:after="240"/>
      </w:pPr>
      <w:r>
        <w:t>From web</w:t>
      </w:r>
    </w:p>
    <w:p w14:paraId="00000075" w14:textId="77777777" w:rsidR="00B626D5" w:rsidRDefault="004E0530">
      <w:pPr>
        <w:spacing w:before="240" w:after="240"/>
        <w:rPr>
          <w:color w:val="1155CC"/>
          <w:u w:val="single"/>
        </w:rPr>
      </w:pPr>
      <w:hyperlink r:id="rId35">
        <w:r w:rsidR="00BE7D8D">
          <w:rPr>
            <w:color w:val="1155CC"/>
            <w:u w:val="single"/>
          </w:rPr>
          <w:t>https://www.scribbr.com/dissertation/literature-review/</w:t>
        </w:r>
      </w:hyperlink>
    </w:p>
    <w:p w14:paraId="00000076" w14:textId="77777777" w:rsidR="00B626D5" w:rsidRDefault="00BE7D8D">
      <w:pPr>
        <w:spacing w:before="240" w:after="240"/>
        <w:rPr>
          <w:color w:val="1155CC"/>
          <w:u w:val="single"/>
        </w:rPr>
      </w:pPr>
      <w:r>
        <w:rPr>
          <w:color w:val="1155CC"/>
          <w:u w:val="single"/>
        </w:rPr>
        <w:t xml:space="preserve"> </w:t>
      </w:r>
    </w:p>
    <w:p w14:paraId="00000077" w14:textId="77777777" w:rsidR="00B626D5" w:rsidRDefault="00BE7D8D">
      <w:pPr>
        <w:spacing w:before="240" w:after="240"/>
        <w:rPr>
          <w:color w:val="1155CC"/>
          <w:u w:val="single"/>
        </w:rPr>
      </w:pPr>
      <w:r>
        <w:rPr>
          <w:color w:val="1155CC"/>
          <w:u w:val="single"/>
        </w:rPr>
        <w:t>Resources:</w:t>
      </w:r>
    </w:p>
    <w:p w14:paraId="00000078" w14:textId="77777777" w:rsidR="00B626D5" w:rsidRDefault="004E0530">
      <w:pPr>
        <w:spacing w:before="240" w:after="240"/>
        <w:rPr>
          <w:color w:val="24292E"/>
          <w:sz w:val="24"/>
          <w:szCs w:val="24"/>
          <w:highlight w:val="white"/>
        </w:rPr>
      </w:pPr>
      <w:hyperlink r:id="rId36">
        <w:r w:rsidR="00BE7D8D">
          <w:rPr>
            <w:color w:val="1155CC"/>
            <w:u w:val="single"/>
          </w:rPr>
          <w:t>https://github.com/Hironsan/HateSonar</w:t>
        </w:r>
      </w:hyperlink>
      <w:r w:rsidR="00BE7D8D">
        <w:t>-</w:t>
      </w:r>
      <w:r w:rsidR="00BE7D8D">
        <w:rPr>
          <w:color w:val="24292E"/>
          <w:highlight w:val="white"/>
        </w:rPr>
        <w:t xml:space="preserve"> </w:t>
      </w:r>
      <w:proofErr w:type="spellStart"/>
      <w:r w:rsidR="00BE7D8D">
        <w:rPr>
          <w:color w:val="24292E"/>
          <w:sz w:val="24"/>
          <w:szCs w:val="24"/>
          <w:highlight w:val="white"/>
        </w:rPr>
        <w:t>HateSonar</w:t>
      </w:r>
      <w:proofErr w:type="spellEnd"/>
      <w:r w:rsidR="00BE7D8D">
        <w:rPr>
          <w:color w:val="24292E"/>
          <w:sz w:val="24"/>
          <w:szCs w:val="24"/>
          <w:highlight w:val="white"/>
        </w:rPr>
        <w:t xml:space="preserve"> allows you to detect hate speech and offensive language in text, without the need for training. There's no need to train the model. You have only to fed text into </w:t>
      </w:r>
      <w:proofErr w:type="spellStart"/>
      <w:r w:rsidR="00BE7D8D">
        <w:rPr>
          <w:color w:val="24292E"/>
          <w:sz w:val="24"/>
          <w:szCs w:val="24"/>
          <w:highlight w:val="white"/>
        </w:rPr>
        <w:t>HateSonar</w:t>
      </w:r>
      <w:proofErr w:type="spellEnd"/>
      <w:r w:rsidR="00BE7D8D">
        <w:rPr>
          <w:color w:val="24292E"/>
          <w:sz w:val="24"/>
          <w:szCs w:val="24"/>
          <w:highlight w:val="white"/>
        </w:rPr>
        <w:t>. It detects hate speech with the confidence score.</w:t>
      </w:r>
    </w:p>
    <w:p w14:paraId="00000079" w14:textId="77777777" w:rsidR="00B626D5" w:rsidRDefault="00BE7D8D">
      <w:pPr>
        <w:spacing w:before="240" w:after="240"/>
        <w:rPr>
          <w:color w:val="24292E"/>
          <w:sz w:val="24"/>
          <w:szCs w:val="24"/>
          <w:highlight w:val="white"/>
        </w:rPr>
      </w:pPr>
      <w:r>
        <w:rPr>
          <w:color w:val="24292E"/>
          <w:sz w:val="24"/>
          <w:szCs w:val="24"/>
          <w:highlight w:val="white"/>
        </w:rPr>
        <w:t xml:space="preserve"> </w:t>
      </w:r>
    </w:p>
    <w:p w14:paraId="0000007A" w14:textId="77777777" w:rsidR="00B626D5" w:rsidRDefault="004E0530">
      <w:pPr>
        <w:spacing w:before="240" w:after="240"/>
        <w:rPr>
          <w:sz w:val="24"/>
          <w:szCs w:val="24"/>
          <w:highlight w:val="white"/>
        </w:rPr>
      </w:pPr>
      <w:hyperlink r:id="rId37" w:anchor="/home-">
        <w:r w:rsidR="00BE7D8D">
          <w:rPr>
            <w:color w:val="1155CC"/>
            <w:u w:val="single"/>
          </w:rPr>
          <w:t>https://www.perspectiveapi.com/#/home-</w:t>
        </w:r>
      </w:hyperlink>
      <w:r w:rsidR="00BE7D8D">
        <w:t xml:space="preserve"> </w:t>
      </w:r>
      <w:r w:rsidR="00BE7D8D">
        <w:rPr>
          <w:sz w:val="24"/>
          <w:szCs w:val="24"/>
          <w:highlight w:val="white"/>
        </w:rPr>
        <w:t xml:space="preserve">Perspective API uses machine learning models to score the perceived impact a comment might have on a conversation. Developers and publishers can use this score to give real-time feedback to commenters or help moderators do their </w:t>
      </w:r>
      <w:proofErr w:type="gramStart"/>
      <w:r w:rsidR="00BE7D8D">
        <w:rPr>
          <w:sz w:val="24"/>
          <w:szCs w:val="24"/>
          <w:highlight w:val="white"/>
        </w:rPr>
        <w:t>job, or</w:t>
      </w:r>
      <w:proofErr w:type="gramEnd"/>
      <w:r w:rsidR="00BE7D8D">
        <w:rPr>
          <w:sz w:val="24"/>
          <w:szCs w:val="24"/>
          <w:highlight w:val="white"/>
        </w:rPr>
        <w:t xml:space="preserve"> allow readers to more easily find relevant information.</w:t>
      </w:r>
    </w:p>
    <w:p w14:paraId="0000007B" w14:textId="77777777" w:rsidR="00B626D5" w:rsidRDefault="00BE7D8D">
      <w:pPr>
        <w:spacing w:before="240" w:after="240"/>
      </w:pPr>
      <w:r>
        <w:t xml:space="preserve"> </w:t>
      </w:r>
    </w:p>
    <w:p w14:paraId="0000007C" w14:textId="77777777" w:rsidR="00B626D5" w:rsidRDefault="004E0530">
      <w:pPr>
        <w:spacing w:after="320"/>
      </w:pPr>
      <w:hyperlink r:id="rId38">
        <w:r w:rsidR="00BE7D8D">
          <w:rPr>
            <w:color w:val="1155CC"/>
            <w:u w:val="single"/>
          </w:rPr>
          <w:t>https://www.paralleldots.com/abusive-content-</w:t>
        </w:r>
      </w:hyperlink>
      <w:r w:rsidR="00BE7D8D">
        <w:t xml:space="preserve"> Parallel dots identifies abusive and offensive language. It uses Long </w:t>
      </w:r>
      <w:proofErr w:type="gramStart"/>
      <w:r w:rsidR="00BE7D8D">
        <w:t>Short Term</w:t>
      </w:r>
      <w:proofErr w:type="gramEnd"/>
      <w:r w:rsidR="00BE7D8D">
        <w:t xml:space="preserve"> Memory (LSTM) algorithms to classify the text. It is trained on social media data and news data differently for handling casual and formal language.</w:t>
      </w:r>
    </w:p>
    <w:p w14:paraId="0000007D" w14:textId="77777777" w:rsidR="00B626D5" w:rsidRDefault="00BE7D8D">
      <w:pPr>
        <w:spacing w:after="320"/>
      </w:pPr>
      <w:r>
        <w:t xml:space="preserve"> </w:t>
      </w:r>
    </w:p>
    <w:p w14:paraId="0000007E" w14:textId="77777777" w:rsidR="00B626D5" w:rsidRDefault="004E0530">
      <w:pPr>
        <w:spacing w:before="240" w:after="240"/>
        <w:rPr>
          <w:sz w:val="24"/>
          <w:szCs w:val="24"/>
          <w:highlight w:val="white"/>
        </w:rPr>
      </w:pPr>
      <w:hyperlink r:id="rId39" w:anchor="introduction-">
        <w:r w:rsidR="00BE7D8D">
          <w:rPr>
            <w:color w:val="1155CC"/>
            <w:u w:val="single"/>
          </w:rPr>
          <w:t>https://www.adl.org/resources/reports/the-online-hate-index#introduction-</w:t>
        </w:r>
      </w:hyperlink>
      <w:r w:rsidR="00BE7D8D">
        <w:t xml:space="preserve"> </w:t>
      </w:r>
      <w:r w:rsidR="00BE7D8D">
        <w:rPr>
          <w:sz w:val="24"/>
          <w:szCs w:val="24"/>
          <w:highlight w:val="white"/>
        </w:rPr>
        <w:t>The Online Hate Index (OHI) is a joint initiative of ADL’s Center for Technology and Society and UC Berkeley’s D-Lab, and is designed to transform human understanding of hate speech via machine learning into a scalable tool that can be deployed on internet content to discover the scope and spread of online hate speech.</w:t>
      </w:r>
    </w:p>
    <w:p w14:paraId="0000007F" w14:textId="77777777" w:rsidR="00B626D5" w:rsidRDefault="00BE7D8D">
      <w:pPr>
        <w:spacing w:before="240" w:after="240"/>
      </w:pPr>
      <w:r>
        <w:t xml:space="preserve"> </w:t>
      </w:r>
    </w:p>
    <w:p w14:paraId="00000080" w14:textId="77777777" w:rsidR="00B626D5" w:rsidRDefault="00BE7D8D">
      <w:pPr>
        <w:spacing w:before="240" w:after="240"/>
      </w:pPr>
      <w:r>
        <w:t xml:space="preserve"> </w:t>
      </w:r>
    </w:p>
    <w:p w14:paraId="00000081" w14:textId="77777777" w:rsidR="00B626D5" w:rsidRDefault="00BE7D8D">
      <w:pPr>
        <w:spacing w:before="240" w:after="240"/>
      </w:pPr>
      <w:r>
        <w:t xml:space="preserve"> </w:t>
      </w:r>
    </w:p>
    <w:p w14:paraId="00000082" w14:textId="77777777" w:rsidR="00B626D5" w:rsidRDefault="00B626D5"/>
    <w:sectPr w:rsidR="00B626D5">
      <w:headerReference w:type="default" r:id="rId4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Chiazza, Brandon (MOCS)" w:date="2020-07-27T16:37:00Z" w:initials="CB(">
    <w:p w14:paraId="6D301DC5" w14:textId="4370E1D8" w:rsidR="001B3713" w:rsidRDefault="001B3713">
      <w:pPr>
        <w:pStyle w:val="CommentText"/>
      </w:pPr>
      <w:r>
        <w:rPr>
          <w:rStyle w:val="CommentReference"/>
        </w:rPr>
        <w:annotationRef/>
      </w:r>
      <w:r>
        <w:t xml:space="preserve">Title needs to be more specific </w:t>
      </w:r>
      <w:proofErr w:type="gramStart"/>
      <w:r>
        <w:t>to  summarize</w:t>
      </w:r>
      <w:proofErr w:type="gramEnd"/>
      <w:r>
        <w:t xml:space="preserve"> the project. This doesn’t imply any computerized modeling or algorithmic review. </w:t>
      </w:r>
    </w:p>
    <w:p w14:paraId="2CD529F4" w14:textId="77777777" w:rsidR="001B3713" w:rsidRDefault="001B3713">
      <w:pPr>
        <w:pStyle w:val="CommentText"/>
      </w:pPr>
    </w:p>
    <w:p w14:paraId="3457E025" w14:textId="77777777" w:rsidR="001B3713" w:rsidRDefault="001B3713">
      <w:pPr>
        <w:pStyle w:val="CommentText"/>
      </w:pPr>
      <w:r>
        <w:t xml:space="preserve">Something like: </w:t>
      </w:r>
    </w:p>
    <w:p w14:paraId="783735FB" w14:textId="02DF1246" w:rsidR="001B3713" w:rsidRDefault="001B3713" w:rsidP="001B3713">
      <w:pPr>
        <w:pStyle w:val="CommentText"/>
        <w:numPr>
          <w:ilvl w:val="0"/>
          <w:numId w:val="1"/>
        </w:numPr>
      </w:pPr>
      <w:r>
        <w:t xml:space="preserve">Hate Speech in Classification Systems and Models: A Literature Review and </w:t>
      </w:r>
      <w:r w:rsidR="00994689">
        <w:t>Thematic</w:t>
      </w:r>
      <w:r>
        <w:t xml:space="preserve"> Survey</w:t>
      </w:r>
    </w:p>
  </w:comment>
  <w:comment w:id="8" w:author="Haris Sumra" w:date="2020-08-02T05:35:00Z" w:initials="HS">
    <w:p w14:paraId="394D5CC6" w14:textId="426F74B7" w:rsidR="002F01A0" w:rsidRDefault="002F01A0" w:rsidP="007B12FE">
      <w:pPr>
        <w:pStyle w:val="CommentText"/>
        <w:numPr>
          <w:ilvl w:val="0"/>
          <w:numId w:val="10"/>
        </w:numPr>
      </w:pPr>
      <w:r>
        <w:rPr>
          <w:rStyle w:val="CommentReference"/>
        </w:rPr>
        <w:annotationRef/>
      </w:r>
      <w:r w:rsidR="007B12FE">
        <w:t>Predictive Features for Hate Speech Detection in Social Media using Hateful Symbols</w:t>
      </w:r>
    </w:p>
    <w:p w14:paraId="34941DB0" w14:textId="216EC9BB" w:rsidR="007B12FE" w:rsidRDefault="007B12FE" w:rsidP="007B12FE">
      <w:pPr>
        <w:pStyle w:val="CommentText"/>
        <w:numPr>
          <w:ilvl w:val="0"/>
          <w:numId w:val="10"/>
        </w:numPr>
      </w:pPr>
      <w:r>
        <w:t xml:space="preserve">Predictive Image Processing to detect Hate Speech- </w:t>
      </w:r>
    </w:p>
    <w:p w14:paraId="323DCF0B" w14:textId="290154A6" w:rsidR="007B12FE" w:rsidRDefault="007B12FE" w:rsidP="007B12FE">
      <w:pPr>
        <w:pStyle w:val="CommentText"/>
        <w:numPr>
          <w:ilvl w:val="0"/>
          <w:numId w:val="10"/>
        </w:numPr>
      </w:pPr>
      <w:r>
        <w:t xml:space="preserve">Modeling Hate Speech Detection in Social Media: </w:t>
      </w:r>
    </w:p>
    <w:p w14:paraId="33193A66" w14:textId="4592B60D" w:rsidR="00AB7E46" w:rsidRDefault="00AB7E46" w:rsidP="007B12FE">
      <w:pPr>
        <w:pStyle w:val="CommentText"/>
        <w:numPr>
          <w:ilvl w:val="0"/>
          <w:numId w:val="10"/>
        </w:numPr>
      </w:pPr>
      <w:r>
        <w:t xml:space="preserve">Predictive </w:t>
      </w:r>
      <w:r w:rsidR="00E91E11">
        <w:t>Feature for Hate Speech Detection using Image Classification for Hateful Symbols</w:t>
      </w:r>
    </w:p>
    <w:p w14:paraId="217F1B85" w14:textId="77777777" w:rsidR="007B12FE" w:rsidRDefault="007B12FE">
      <w:pPr>
        <w:pStyle w:val="CommentText"/>
      </w:pPr>
    </w:p>
    <w:p w14:paraId="5718318A" w14:textId="078CA2C7" w:rsidR="007B12FE" w:rsidRDefault="007B12FE">
      <w:pPr>
        <w:pStyle w:val="CommentText"/>
      </w:pPr>
    </w:p>
  </w:comment>
  <w:comment w:id="18" w:author="Chiazza, Brandon (MOCS)" w:date="2020-07-27T16:41:00Z" w:initials="CB(">
    <w:p w14:paraId="06BCFEE3" w14:textId="46B7C169" w:rsidR="00FA778D" w:rsidRDefault="00FA778D">
      <w:pPr>
        <w:pStyle w:val="CommentText"/>
      </w:pPr>
      <w:r>
        <w:rPr>
          <w:rStyle w:val="CommentReference"/>
        </w:rPr>
        <w:annotationRef/>
      </w:r>
      <w:r>
        <w:t xml:space="preserve">Adding a table of contents for your benefit. </w:t>
      </w:r>
    </w:p>
  </w:comment>
  <w:comment w:id="55" w:author="Chiazza, Brandon (MOCS)" w:date="2020-07-27T16:37:00Z" w:initials="CB(">
    <w:p w14:paraId="1F019E88" w14:textId="41381E85" w:rsidR="00FA778D" w:rsidRDefault="001B3713">
      <w:pPr>
        <w:pStyle w:val="CommentText"/>
      </w:pPr>
      <w:r>
        <w:rPr>
          <w:rStyle w:val="CommentReference"/>
        </w:rPr>
        <w:annotationRef/>
      </w:r>
      <w:r>
        <w:t>Use the abstract to summarize your literature review</w:t>
      </w:r>
      <w:r w:rsidR="00FA778D">
        <w:t xml:space="preserve"> when you have finished this report. </w:t>
      </w:r>
      <w:r>
        <w:t xml:space="preserve"> Suggest putting in a chronological </w:t>
      </w:r>
      <w:r w:rsidR="00994689">
        <w:t xml:space="preserve">or theme-based </w:t>
      </w:r>
      <w:r>
        <w:t>graphic of the literature over time</w:t>
      </w:r>
      <w:r w:rsidR="00FA778D">
        <w:t xml:space="preserve"> that you create based on publications. See placeholder below. </w:t>
      </w:r>
    </w:p>
    <w:p w14:paraId="20F79B47" w14:textId="560CA6CB" w:rsidR="00994689" w:rsidRDefault="00994689">
      <w:pPr>
        <w:pStyle w:val="CommentText"/>
      </w:pPr>
    </w:p>
    <w:p w14:paraId="3E6795D5" w14:textId="350E93BD" w:rsidR="00994689" w:rsidRDefault="00994689">
      <w:pPr>
        <w:pStyle w:val="CommentText"/>
      </w:pPr>
      <w:r>
        <w:t xml:space="preserve">It looks like you’re taking more of a thematic approach to the literature review, which is fine, but you’ll need to summarize in the same way. </w:t>
      </w:r>
    </w:p>
    <w:p w14:paraId="4AEDC395" w14:textId="77777777" w:rsidR="00FA778D" w:rsidRDefault="00FA778D">
      <w:pPr>
        <w:pStyle w:val="CommentText"/>
      </w:pPr>
    </w:p>
    <w:p w14:paraId="70A94BFA" w14:textId="77777777" w:rsidR="00FA778D" w:rsidRDefault="00FA778D">
      <w:pPr>
        <w:pStyle w:val="CommentText"/>
      </w:pPr>
      <w:r>
        <w:t>Here is also a link to writing a good abstract:</w:t>
      </w:r>
    </w:p>
    <w:p w14:paraId="31749FDA" w14:textId="77777777" w:rsidR="00FA778D" w:rsidRDefault="004E0530">
      <w:pPr>
        <w:pStyle w:val="CommentText"/>
      </w:pPr>
      <w:hyperlink r:id="rId1" w:anchor=":~:text=An%20abstract%20summarizes%2C%20usually%20in,as%20a%20result%20of%20your" w:history="1">
        <w:r w:rsidR="00FA778D">
          <w:rPr>
            <w:rStyle w:val="Hyperlink"/>
          </w:rPr>
          <w:t>https://libguides.usc.edu/writingguide/abstract#:~:text=An%20abstract%20summarizes%2C%20usually%20in,as%20a%20result%20of%20your</w:t>
        </w:r>
      </w:hyperlink>
      <w:r w:rsidR="00FA778D">
        <w:t xml:space="preserve">  </w:t>
      </w:r>
    </w:p>
    <w:p w14:paraId="21EDE2CB" w14:textId="77777777" w:rsidR="006519FD" w:rsidRDefault="006519FD">
      <w:pPr>
        <w:pStyle w:val="CommentText"/>
      </w:pPr>
    </w:p>
    <w:p w14:paraId="0CC24F0A" w14:textId="77777777" w:rsidR="006519FD" w:rsidRDefault="006519FD">
      <w:pPr>
        <w:pStyle w:val="CommentText"/>
      </w:pPr>
      <w:r>
        <w:t xml:space="preserve">It could also be really useful to take your </w:t>
      </w:r>
      <w:proofErr w:type="spellStart"/>
      <w:r>
        <w:t>suuggested</w:t>
      </w:r>
      <w:proofErr w:type="spellEnd"/>
      <w:r>
        <w:t xml:space="preserve"> themes and provide a citation count by paper to identify which are the most cited authors by themes. </w:t>
      </w:r>
    </w:p>
    <w:p w14:paraId="5E9935EF" w14:textId="77777777" w:rsidR="006519FD" w:rsidRDefault="006519FD">
      <w:pPr>
        <w:pStyle w:val="CommentText"/>
      </w:pPr>
    </w:p>
    <w:p w14:paraId="71B9FE1C" w14:textId="77777777" w:rsidR="006519FD" w:rsidRDefault="006519FD">
      <w:pPr>
        <w:pStyle w:val="CommentText"/>
      </w:pPr>
      <w:r>
        <w:t xml:space="preserve">For example, if you took “ethics in classification modeling algorithms” as a theme, then you could have a count of the number of citations by paper. </w:t>
      </w:r>
    </w:p>
    <w:p w14:paraId="29A138CE" w14:textId="77777777" w:rsidR="006519FD" w:rsidRDefault="006519FD">
      <w:pPr>
        <w:pStyle w:val="CommentText"/>
      </w:pPr>
    </w:p>
    <w:p w14:paraId="007B19C1" w14:textId="77777777" w:rsidR="006519FD" w:rsidRDefault="006519FD">
      <w:pPr>
        <w:pStyle w:val="CommentText"/>
      </w:pPr>
      <w:r>
        <w:t xml:space="preserve">Your chart might look like this: </w:t>
      </w:r>
    </w:p>
    <w:p w14:paraId="0B75F978" w14:textId="4CB4E7A7" w:rsidR="006519FD" w:rsidRDefault="006519FD">
      <w:pPr>
        <w:pStyle w:val="CommentText"/>
      </w:pPr>
      <w:r w:rsidRPr="006519FD">
        <w:rPr>
          <w:noProof/>
        </w:rPr>
        <w:drawing>
          <wp:inline distT="0" distB="0" distL="0" distR="0" wp14:anchorId="5170F819" wp14:editId="6F773EE6">
            <wp:extent cx="458152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comment>
  <w:comment w:id="92" w:author="Chiazza, Brandon (MOCS)" w:date="2020-07-27T16:48:00Z" w:initials="CB(">
    <w:p w14:paraId="7D68AC88" w14:textId="6B15D0B2" w:rsidR="00A65A00" w:rsidRDefault="00A65A00">
      <w:pPr>
        <w:pStyle w:val="CommentText"/>
      </w:pPr>
      <w:r>
        <w:rPr>
          <w:rStyle w:val="CommentReference"/>
        </w:rPr>
        <w:annotationRef/>
      </w:r>
      <w:r>
        <w:t>Add reference to source</w:t>
      </w:r>
    </w:p>
  </w:comment>
  <w:comment w:id="90" w:author="Chiazza, Brandon (MOCS)" w:date="2020-07-27T16:46:00Z" w:initials="CB(">
    <w:p w14:paraId="630ACA2C" w14:textId="77777777" w:rsidR="00FA778D" w:rsidRDefault="00FA778D">
      <w:pPr>
        <w:pStyle w:val="CommentText"/>
      </w:pPr>
      <w:r>
        <w:rPr>
          <w:rStyle w:val="CommentReference"/>
        </w:rPr>
        <w:annotationRef/>
      </w:r>
      <w:r w:rsidR="00A65A00">
        <w:t>Specifically, d</w:t>
      </w:r>
      <w:r>
        <w:t xml:space="preserve">o you mean to </w:t>
      </w:r>
      <w:r w:rsidR="00A65A00">
        <w:t>say</w:t>
      </w:r>
      <w:r>
        <w:t xml:space="preserve"> that social media and </w:t>
      </w:r>
      <w:r w:rsidR="00A65A00">
        <w:t xml:space="preserve">online communications have played a larger role in creating a “propagation mechanism” for hate crimes. (Miller and Swartz, 2020) </w:t>
      </w:r>
    </w:p>
    <w:p w14:paraId="456A9E1D" w14:textId="77777777" w:rsidR="00A65A00" w:rsidRDefault="00A65A00">
      <w:pPr>
        <w:pStyle w:val="CommentText"/>
      </w:pPr>
    </w:p>
    <w:p w14:paraId="00A2B78F" w14:textId="77777777" w:rsidR="00A65A00" w:rsidRDefault="004E0530">
      <w:pPr>
        <w:pStyle w:val="CommentText"/>
      </w:pPr>
      <w:hyperlink r:id="rId3" w:history="1">
        <w:r w:rsidR="00A65A00">
          <w:rPr>
            <w:rStyle w:val="Hyperlink"/>
          </w:rPr>
          <w:t>https://papers.ssrn.com/sol3/papers.cfm?abstract_id=3082972</w:t>
        </w:r>
      </w:hyperlink>
    </w:p>
    <w:p w14:paraId="3C0E0FC5" w14:textId="4CC01998" w:rsidR="00A65A00" w:rsidRDefault="00A65A00">
      <w:pPr>
        <w:pStyle w:val="CommentText"/>
      </w:pPr>
    </w:p>
  </w:comment>
  <w:comment w:id="96" w:author="Chiazza, Brandon (MOCS)" w:date="2020-07-27T16:51:00Z" w:initials="CB(">
    <w:p w14:paraId="02C7453E" w14:textId="756DBEF7" w:rsidR="00A65A00" w:rsidRDefault="00A65A00">
      <w:pPr>
        <w:pStyle w:val="CommentText"/>
      </w:pPr>
      <w:r>
        <w:rPr>
          <w:rStyle w:val="CommentReference"/>
        </w:rPr>
        <w:annotationRef/>
      </w:r>
      <w:r>
        <w:t>Provide source reference</w:t>
      </w:r>
    </w:p>
  </w:comment>
  <w:comment w:id="99" w:author="Chiazza, Brandon (MOCS)" w:date="2020-07-27T17:19:00Z" w:initials="CB(">
    <w:p w14:paraId="337F1B21" w14:textId="79A96A7D" w:rsidR="00994689" w:rsidRDefault="00994689">
      <w:pPr>
        <w:pStyle w:val="CommentText"/>
      </w:pPr>
      <w:r>
        <w:rPr>
          <w:rStyle w:val="CommentReference"/>
        </w:rPr>
        <w:annotationRef/>
      </w:r>
      <w:r>
        <w:t xml:space="preserve">Needs more on what the subsequent structure of the paper should be. It seems like you need to set the reader up with a hook in the intro (see subsequent section and maybe move up?) and it also seems like you need to structure your paper accordingly and provide the focus of it in the introduction. Since it is intended to be focused on the classification systems used in machine learning, be specific and say so. This is not a paper on the psychology and use of hate crime in cyberspace. </w:t>
      </w:r>
    </w:p>
    <w:p w14:paraId="7E5E413F" w14:textId="77777777" w:rsidR="00994689" w:rsidRDefault="00994689">
      <w:pPr>
        <w:pStyle w:val="CommentText"/>
      </w:pPr>
    </w:p>
    <w:p w14:paraId="75ED7CAA" w14:textId="77777777" w:rsidR="00994689" w:rsidRDefault="00994689" w:rsidP="00994689">
      <w:pPr>
        <w:pStyle w:val="CommentText"/>
      </w:pPr>
      <w:r>
        <w:t xml:space="preserve">The following outline is an attempt to jive with what you have provided and some suggestions on the direction it may take: </w:t>
      </w:r>
    </w:p>
    <w:p w14:paraId="1CEAAE4A" w14:textId="77777777" w:rsidR="00994689" w:rsidRDefault="00994689" w:rsidP="00994689">
      <w:pPr>
        <w:pStyle w:val="CommentText"/>
      </w:pPr>
    </w:p>
    <w:p w14:paraId="2E8910BA" w14:textId="5492FAE9" w:rsidR="00994689" w:rsidRDefault="00994689" w:rsidP="00994689">
      <w:pPr>
        <w:pStyle w:val="CommentText"/>
        <w:numPr>
          <w:ilvl w:val="0"/>
          <w:numId w:val="5"/>
        </w:numPr>
      </w:pPr>
      <w:r>
        <w:t>Abstract</w:t>
      </w:r>
    </w:p>
    <w:p w14:paraId="59940EB7" w14:textId="2F8C258B" w:rsidR="00994689" w:rsidRDefault="00994689" w:rsidP="00994689">
      <w:pPr>
        <w:pStyle w:val="CommentText"/>
        <w:numPr>
          <w:ilvl w:val="0"/>
          <w:numId w:val="5"/>
        </w:numPr>
      </w:pPr>
      <w:r>
        <w:t>Introduction</w:t>
      </w:r>
    </w:p>
    <w:p w14:paraId="7EE0FED5" w14:textId="7367361E" w:rsidR="00994689" w:rsidRDefault="00994689" w:rsidP="00994689">
      <w:pPr>
        <w:pStyle w:val="CommentText"/>
        <w:numPr>
          <w:ilvl w:val="0"/>
          <w:numId w:val="5"/>
        </w:numPr>
      </w:pPr>
      <w:r>
        <w:t xml:space="preserve">Defining Hate Speech and its uses in </w:t>
      </w:r>
      <w:proofErr w:type="spellStart"/>
      <w:r>
        <w:t>CyberSpace</w:t>
      </w:r>
      <w:proofErr w:type="spellEnd"/>
    </w:p>
    <w:p w14:paraId="7EDCACCD" w14:textId="77777777" w:rsidR="00994689" w:rsidRDefault="00994689" w:rsidP="00994689">
      <w:pPr>
        <w:pStyle w:val="CommentText"/>
        <w:numPr>
          <w:ilvl w:val="0"/>
          <w:numId w:val="5"/>
        </w:numPr>
      </w:pPr>
      <w:r>
        <w:t xml:space="preserve"> Classification Models and Censorship Algorithms in Detecting Hate Speech</w:t>
      </w:r>
    </w:p>
    <w:p w14:paraId="66F06E4A" w14:textId="6FA6898C" w:rsidR="00994689" w:rsidRDefault="00994689" w:rsidP="00994689">
      <w:pPr>
        <w:pStyle w:val="CommentText"/>
        <w:numPr>
          <w:ilvl w:val="0"/>
          <w:numId w:val="5"/>
        </w:numPr>
      </w:pPr>
      <w:r>
        <w:t>Contemporary Classification Systems and Censorship Algorithmic Approaches</w:t>
      </w:r>
    </w:p>
    <w:p w14:paraId="16C11A1E" w14:textId="77777777" w:rsidR="00994689" w:rsidRDefault="00994689" w:rsidP="00994689">
      <w:pPr>
        <w:pStyle w:val="CommentText"/>
        <w:numPr>
          <w:ilvl w:val="0"/>
          <w:numId w:val="5"/>
        </w:numPr>
      </w:pPr>
      <w:r>
        <w:t>Challenges with Classification Systems and Algorithms</w:t>
      </w:r>
    </w:p>
    <w:p w14:paraId="119C734B" w14:textId="48A4E5A7" w:rsidR="00994689" w:rsidRDefault="00994689" w:rsidP="00994689">
      <w:pPr>
        <w:pStyle w:val="CommentText"/>
        <w:numPr>
          <w:ilvl w:val="1"/>
          <w:numId w:val="5"/>
        </w:numPr>
      </w:pPr>
      <w:r>
        <w:t>Ethics-based algorithmic definitions</w:t>
      </w:r>
    </w:p>
    <w:p w14:paraId="33733D7F" w14:textId="77777777" w:rsidR="00994689" w:rsidRDefault="00994689" w:rsidP="00994689">
      <w:pPr>
        <w:pStyle w:val="CommentText"/>
        <w:numPr>
          <w:ilvl w:val="1"/>
          <w:numId w:val="5"/>
        </w:numPr>
      </w:pPr>
      <w:r>
        <w:t>Annotation of Datasets</w:t>
      </w:r>
    </w:p>
    <w:p w14:paraId="14935662" w14:textId="7478A459" w:rsidR="00994689" w:rsidRDefault="00994689" w:rsidP="00994689">
      <w:pPr>
        <w:pStyle w:val="CommentText"/>
        <w:numPr>
          <w:ilvl w:val="1"/>
          <w:numId w:val="5"/>
        </w:numPr>
      </w:pPr>
      <w:r>
        <w:t>Datasets in general (Hate-based only source, availability of data at scale)</w:t>
      </w:r>
    </w:p>
    <w:p w14:paraId="7C097E8D" w14:textId="77777777" w:rsidR="00994689" w:rsidRDefault="00994689" w:rsidP="00994689">
      <w:pPr>
        <w:pStyle w:val="CommentText"/>
        <w:numPr>
          <w:ilvl w:val="1"/>
          <w:numId w:val="5"/>
        </w:numPr>
      </w:pPr>
      <w:r>
        <w:t>Lack of image-based detection</w:t>
      </w:r>
    </w:p>
    <w:p w14:paraId="0D0881F1" w14:textId="7EBC4CEF" w:rsidR="00994689" w:rsidRDefault="00994689" w:rsidP="00994689">
      <w:pPr>
        <w:pStyle w:val="CommentText"/>
        <w:numPr>
          <w:ilvl w:val="1"/>
          <w:numId w:val="5"/>
        </w:numPr>
      </w:pPr>
      <w:r>
        <w:t xml:space="preserve">Proprietary </w:t>
      </w:r>
      <w:r w:rsidR="006519FD">
        <w:t>ownership of classification systems</w:t>
      </w:r>
    </w:p>
    <w:p w14:paraId="17B4497E" w14:textId="0C92B129" w:rsidR="00994689" w:rsidRDefault="00994689" w:rsidP="00994689">
      <w:pPr>
        <w:pStyle w:val="CommentText"/>
        <w:numPr>
          <w:ilvl w:val="0"/>
          <w:numId w:val="5"/>
        </w:numPr>
      </w:pPr>
      <w:r>
        <w:t>Conclusion: Future of Hate Speech Classification</w:t>
      </w:r>
    </w:p>
    <w:p w14:paraId="395C3986" w14:textId="455958C4" w:rsidR="00994689" w:rsidRDefault="00994689" w:rsidP="00994689">
      <w:pPr>
        <w:pStyle w:val="CommentText"/>
        <w:numPr>
          <w:ilvl w:val="0"/>
          <w:numId w:val="5"/>
        </w:numPr>
      </w:pPr>
      <w:r>
        <w:t>References and Resources</w:t>
      </w:r>
    </w:p>
  </w:comment>
  <w:comment w:id="118" w:author="Chiazza, Brandon (MOCS)" w:date="2020-07-27T16:49:00Z" w:initials="CB(">
    <w:p w14:paraId="1724D871" w14:textId="5BF28AE4" w:rsidR="00A65A00" w:rsidRDefault="00A65A00">
      <w:pPr>
        <w:pStyle w:val="CommentText"/>
      </w:pPr>
      <w:r>
        <w:rPr>
          <w:rStyle w:val="CommentReference"/>
        </w:rPr>
        <w:annotationRef/>
      </w:r>
      <w:r>
        <w:t xml:space="preserve">Added this as H3, assumed this was a subset of the </w:t>
      </w:r>
      <w:proofErr w:type="spellStart"/>
      <w:r>
        <w:t>introduciton</w:t>
      </w:r>
      <w:proofErr w:type="spellEnd"/>
    </w:p>
  </w:comment>
  <w:comment w:id="119" w:author="Chiazza, Brandon (MOCS)" w:date="2020-07-27T16:56:00Z" w:initials="CB(">
    <w:p w14:paraId="5CF30117" w14:textId="63402498" w:rsidR="00E9371C" w:rsidRDefault="00E9371C">
      <w:pPr>
        <w:pStyle w:val="CommentText"/>
      </w:pPr>
      <w:r>
        <w:rPr>
          <w:rStyle w:val="CommentReference"/>
        </w:rPr>
        <w:annotationRef/>
      </w:r>
      <w:r>
        <w:t xml:space="preserve">Not sure if this should be called “Defining the Problem” as much as it is really the Categorization of Hate Crime in Cyberspace. </w:t>
      </w:r>
      <w:r w:rsidR="006F77F5">
        <w:t xml:space="preserve">Or something like “Defining Hate Speech and its uses in </w:t>
      </w:r>
      <w:proofErr w:type="spellStart"/>
      <w:r w:rsidR="006F77F5">
        <w:t>CyberSpace</w:t>
      </w:r>
      <w:proofErr w:type="spellEnd"/>
      <w:r w:rsidR="006F77F5">
        <w:t>”</w:t>
      </w:r>
    </w:p>
  </w:comment>
  <w:comment w:id="123" w:author="Chiazza, Brandon (MOCS)" w:date="2020-07-27T16:57:00Z" w:initials="CB(">
    <w:p w14:paraId="74522C5E" w14:textId="25ADA0CF" w:rsidR="00E9371C" w:rsidRDefault="00E9371C">
      <w:pPr>
        <w:pStyle w:val="CommentText"/>
      </w:pPr>
      <w:r>
        <w:rPr>
          <w:rStyle w:val="CommentReference"/>
        </w:rPr>
        <w:annotationRef/>
      </w:r>
      <w:r>
        <w:t xml:space="preserve">Hate-speech is a categorization of itself? Maybe “Hate=speech” should be classified as “hate crime” or a newly defined term is required here.  </w:t>
      </w:r>
    </w:p>
  </w:comment>
  <w:comment w:id="126" w:author="Chiazza, Brandon (MOCS)" w:date="2020-07-27T16:55:00Z" w:initials="CB(">
    <w:p w14:paraId="6B3BD75A" w14:textId="343128B2" w:rsidR="00A65A00" w:rsidRDefault="00A65A00">
      <w:pPr>
        <w:pStyle w:val="CommentText"/>
      </w:pPr>
      <w:r>
        <w:rPr>
          <w:rStyle w:val="CommentReference"/>
        </w:rPr>
        <w:annotationRef/>
      </w:r>
      <w:r>
        <w:rPr>
          <w:rStyle w:val="CommentReference"/>
        </w:rPr>
        <w:t xml:space="preserve">Are there more that the ways described below? Would expect that this first paragraph introduces the three categories and why you chose those categories </w:t>
      </w:r>
      <w:r w:rsidR="00E9371C">
        <w:rPr>
          <w:rStyle w:val="CommentReference"/>
        </w:rPr>
        <w:t xml:space="preserve">below. </w:t>
      </w:r>
    </w:p>
  </w:comment>
  <w:comment w:id="122" w:author="Chiazza, Brandon (MOCS)" w:date="2020-07-27T17:12:00Z" w:initials="CB(">
    <w:p w14:paraId="79F4DA5A" w14:textId="23BC6026" w:rsidR="006F77F5" w:rsidRDefault="006F77F5">
      <w:pPr>
        <w:pStyle w:val="CommentText"/>
      </w:pPr>
      <w:r>
        <w:rPr>
          <w:rStyle w:val="CommentReference"/>
        </w:rPr>
        <w:annotationRef/>
      </w:r>
      <w:r>
        <w:t>What about imagery as a form of hate-</w:t>
      </w:r>
      <w:proofErr w:type="gramStart"/>
      <w:r>
        <w:t>speech.</w:t>
      </w:r>
      <w:proofErr w:type="gramEnd"/>
      <w:r>
        <w:t xml:space="preserve"> For our purposes, I think it is important to include images as a category and cite relevant imagery as problematic forms of hate-speech. It might be intriguing to the reader to include a relevant hook, such as the following related to a recent Trump administration posting in a Facebook Ad. </w:t>
      </w:r>
    </w:p>
    <w:p w14:paraId="0CC1473B" w14:textId="4006491D" w:rsidR="006F77F5" w:rsidRDefault="006F77F5">
      <w:pPr>
        <w:pStyle w:val="CommentText"/>
      </w:pPr>
      <w:r>
        <w:t xml:space="preserve">The following story provides both context for image-based censorship based on hate-speech. </w:t>
      </w:r>
    </w:p>
    <w:p w14:paraId="0C56971A" w14:textId="77777777" w:rsidR="006F77F5" w:rsidRDefault="006F77F5">
      <w:pPr>
        <w:pStyle w:val="CommentText"/>
      </w:pPr>
    </w:p>
    <w:p w14:paraId="76ABD5D2" w14:textId="33F52C91" w:rsidR="006F77F5" w:rsidRDefault="004E0530">
      <w:pPr>
        <w:pStyle w:val="CommentText"/>
      </w:pPr>
      <w:hyperlink r:id="rId4" w:history="1">
        <w:r w:rsidR="006F77F5">
          <w:rPr>
            <w:rStyle w:val="Hyperlink"/>
          </w:rPr>
          <w:t>https://www.npr.org/2020/06/18/880377872/facebook-removes-trump-political-ads-with-nazi-symbol-campaign-calls-it-an-emoji</w:t>
        </w:r>
      </w:hyperlink>
    </w:p>
  </w:comment>
  <w:comment w:id="137" w:author="Chiazza, Brandon (MOCS)" w:date="2020-07-27T16:56:00Z" w:initials="CB(">
    <w:p w14:paraId="31548CF0" w14:textId="178DD87C" w:rsidR="00A65A00" w:rsidRDefault="00A65A00">
      <w:pPr>
        <w:pStyle w:val="CommentText"/>
      </w:pPr>
      <w:r>
        <w:rPr>
          <w:rStyle w:val="CommentReference"/>
        </w:rPr>
        <w:annotationRef/>
      </w:r>
      <w:r>
        <w:t>Provide definition of extremist groups.</w:t>
      </w:r>
    </w:p>
  </w:comment>
  <w:comment w:id="166" w:author="Chiazza, Brandon (MOCS)" w:date="2020-07-27T16:55:00Z" w:initials="CB(">
    <w:p w14:paraId="3AACD366" w14:textId="4625C071" w:rsidR="00A65A00" w:rsidRDefault="00A65A00">
      <w:pPr>
        <w:pStyle w:val="CommentText"/>
      </w:pPr>
      <w:r>
        <w:rPr>
          <w:rStyle w:val="CommentReference"/>
        </w:rPr>
        <w:annotationRef/>
      </w:r>
      <w:r>
        <w:t>Provide source</w:t>
      </w:r>
    </w:p>
  </w:comment>
  <w:comment w:id="181" w:author="Chiazza, Brandon (MOCS)" w:date="2020-07-27T17:05:00Z" w:initials="CB(">
    <w:p w14:paraId="10FEFE98" w14:textId="5154EC61" w:rsidR="00E9371C" w:rsidRDefault="00E9371C">
      <w:pPr>
        <w:pStyle w:val="CommentText"/>
      </w:pPr>
      <w:r>
        <w:rPr>
          <w:rStyle w:val="CommentReference"/>
        </w:rPr>
        <w:annotationRef/>
      </w:r>
      <w:r>
        <w:t xml:space="preserve">Provide examples and sources. </w:t>
      </w:r>
    </w:p>
  </w:comment>
  <w:comment w:id="183" w:author="Chiazza, Brandon (MOCS)" w:date="2020-07-27T17:06:00Z" w:initials="CB(">
    <w:p w14:paraId="1C75EA7A" w14:textId="4D879223" w:rsidR="00E9371C" w:rsidRDefault="00E9371C">
      <w:pPr>
        <w:pStyle w:val="CommentText"/>
      </w:pPr>
      <w:r>
        <w:rPr>
          <w:rStyle w:val="CommentReference"/>
        </w:rPr>
        <w:annotationRef/>
      </w:r>
      <w:r>
        <w:t>Passive voice removed</w:t>
      </w:r>
    </w:p>
  </w:comment>
  <w:comment w:id="185" w:author="Chiazza, Brandon (MOCS)" w:date="2020-07-27T17:07:00Z" w:initials="CB(">
    <w:p w14:paraId="415D27F8" w14:textId="77777777" w:rsidR="006F77F5" w:rsidRDefault="006F77F5">
      <w:pPr>
        <w:pStyle w:val="CommentText"/>
      </w:pPr>
      <w:r>
        <w:rPr>
          <w:rStyle w:val="CommentReference"/>
        </w:rPr>
        <w:annotationRef/>
      </w:r>
      <w:r>
        <w:t xml:space="preserve">Insert proper citation: </w:t>
      </w:r>
    </w:p>
    <w:p w14:paraId="1C2EFC4E" w14:textId="77777777" w:rsidR="006F77F5" w:rsidRDefault="006F77F5">
      <w:pPr>
        <w:pStyle w:val="CommentText"/>
      </w:pPr>
    </w:p>
    <w:p w14:paraId="2C2BEC27" w14:textId="374C848D" w:rsidR="006F77F5" w:rsidRDefault="006F77F5">
      <w:pPr>
        <w:pStyle w:val="CommentText"/>
      </w:pPr>
      <w:proofErr w:type="spellStart"/>
      <w:r>
        <w:t>Waner</w:t>
      </w:r>
      <w:proofErr w:type="spellEnd"/>
      <w:r>
        <w:t xml:space="preserve"> and Hirschberg (&lt;&lt;Date&gt;&gt;)</w:t>
      </w:r>
    </w:p>
  </w:comment>
  <w:comment w:id="187" w:author="Chiazza, Brandon (MOCS)" w:date="2020-07-27T17:09:00Z" w:initials="CB(">
    <w:p w14:paraId="2EC8CDB6" w14:textId="07DCFC2D" w:rsidR="006F77F5" w:rsidRDefault="006F77F5">
      <w:pPr>
        <w:pStyle w:val="CommentText"/>
      </w:pPr>
      <w:r>
        <w:rPr>
          <w:rStyle w:val="CommentReference"/>
        </w:rPr>
        <w:annotationRef/>
      </w:r>
      <w:r>
        <w:t>See above on proper citation</w:t>
      </w:r>
    </w:p>
  </w:comment>
  <w:comment w:id="188" w:author="Chiazza, Brandon (MOCS)" w:date="2020-07-27T17:09:00Z" w:initials="CB(">
    <w:p w14:paraId="661B6B71" w14:textId="1B61F9BC" w:rsidR="006F77F5" w:rsidRDefault="006F77F5">
      <w:pPr>
        <w:pStyle w:val="CommentText"/>
      </w:pPr>
      <w:r>
        <w:rPr>
          <w:rStyle w:val="CommentReference"/>
        </w:rPr>
        <w:annotationRef/>
      </w:r>
      <w:r>
        <w:t>Removed contraction</w:t>
      </w:r>
    </w:p>
  </w:comment>
  <w:comment w:id="191" w:author="Chiazza, Brandon (MOCS)" w:date="2020-07-27T17:09:00Z" w:initials="CB(">
    <w:p w14:paraId="33B84599" w14:textId="1208E8A6" w:rsidR="006F77F5" w:rsidRDefault="006F77F5">
      <w:pPr>
        <w:pStyle w:val="CommentText"/>
      </w:pPr>
      <w:r>
        <w:rPr>
          <w:rStyle w:val="CommentReference"/>
        </w:rPr>
        <w:annotationRef/>
      </w:r>
      <w:r>
        <w:t>Removed passive voice</w:t>
      </w:r>
    </w:p>
  </w:comment>
  <w:comment w:id="194" w:author="Chiazza, Brandon (MOCS)" w:date="2020-07-27T17:10:00Z" w:initials="CB(">
    <w:p w14:paraId="08A561C2" w14:textId="2AD11A17" w:rsidR="006F77F5" w:rsidRDefault="006F77F5">
      <w:pPr>
        <w:pStyle w:val="CommentText"/>
      </w:pPr>
      <w:r>
        <w:rPr>
          <w:rStyle w:val="CommentReference"/>
        </w:rPr>
        <w:annotationRef/>
      </w:r>
      <w:r>
        <w:t>Provide citation</w:t>
      </w:r>
    </w:p>
  </w:comment>
  <w:comment w:id="198" w:author="Chiazza, Brandon (MOCS)" w:date="2020-07-27T17:10:00Z" w:initials="CB(">
    <w:p w14:paraId="32E29C67" w14:textId="257F3B02" w:rsidR="006F77F5" w:rsidRDefault="006F77F5">
      <w:pPr>
        <w:pStyle w:val="CommentText"/>
      </w:pPr>
      <w:r>
        <w:rPr>
          <w:rStyle w:val="CommentReference"/>
        </w:rPr>
        <w:annotationRef/>
      </w:r>
      <w:r>
        <w:t>Requires proper citation</w:t>
      </w:r>
    </w:p>
  </w:comment>
  <w:comment w:id="199" w:author="Chiazza, Brandon (MOCS)" w:date="2020-07-27T17:10:00Z" w:initials="CB(">
    <w:p w14:paraId="1D076F94" w14:textId="6470111D" w:rsidR="006F77F5" w:rsidRDefault="006F77F5">
      <w:pPr>
        <w:pStyle w:val="CommentText"/>
      </w:pPr>
      <w:r>
        <w:rPr>
          <w:rStyle w:val="CommentReference"/>
        </w:rPr>
        <w:annotationRef/>
      </w:r>
      <w:r>
        <w:t>Page#</w:t>
      </w:r>
    </w:p>
  </w:comment>
  <w:comment w:id="201" w:author="Chiazza, Brandon (MOCS)" w:date="2020-07-27T17:10:00Z" w:initials="CB(">
    <w:p w14:paraId="3A4D7F72" w14:textId="79A2D3FF" w:rsidR="006F77F5" w:rsidRDefault="006F77F5">
      <w:pPr>
        <w:pStyle w:val="CommentText"/>
      </w:pPr>
      <w:r>
        <w:rPr>
          <w:rStyle w:val="CommentReference"/>
        </w:rPr>
        <w:annotationRef/>
      </w:r>
      <w:r>
        <w:rPr>
          <w:rStyle w:val="CommentReference"/>
        </w:rPr>
        <w:t xml:space="preserve">Provide a bit more to transition to Cyberspace and the need to identify and classify hate speech. Also suggest you provide more on not just speech but hateful use of hate-based imagery online. See above. </w:t>
      </w:r>
    </w:p>
  </w:comment>
  <w:comment w:id="210" w:author="Chiazza, Brandon (MOCS)" w:date="2020-07-27T17:17:00Z" w:initials="CB(">
    <w:p w14:paraId="78611A3E" w14:textId="526FCF7C" w:rsidR="006F77F5" w:rsidRDefault="006F77F5">
      <w:pPr>
        <w:pStyle w:val="CommentText"/>
      </w:pPr>
      <w:r>
        <w:rPr>
          <w:rStyle w:val="CommentReference"/>
        </w:rPr>
        <w:annotationRef/>
      </w:r>
      <w:r>
        <w:t xml:space="preserve">For these subsequent sessions, I would order your paper properly. </w:t>
      </w:r>
      <w:r w:rsidR="00994689">
        <w:t xml:space="preserve">See above for the suggested outline.  </w:t>
      </w:r>
    </w:p>
  </w:comment>
  <w:comment w:id="298" w:author="Chiazza, Brandon (MOCS)" w:date="2020-07-27T17:31:00Z" w:initials="CB(">
    <w:p w14:paraId="2638F20A" w14:textId="2CB4BF84" w:rsidR="004F7A02" w:rsidRDefault="004F7A02">
      <w:pPr>
        <w:pStyle w:val="CommentText"/>
      </w:pPr>
      <w:r>
        <w:rPr>
          <w:rStyle w:val="CommentReference"/>
        </w:rPr>
        <w:annotationRef/>
      </w:r>
      <w:r>
        <w:t xml:space="preserve">Recommend using the Microsoft word Citation builder. It will take a little time to enter </w:t>
      </w:r>
      <w:proofErr w:type="gramStart"/>
      <w:r>
        <w:t>citations, but</w:t>
      </w:r>
      <w:proofErr w:type="gramEnd"/>
      <w:r>
        <w:t xml:space="preserve"> will be helpful in the long run in writing a clean, well-cited paper. Otherwise, keep the citations separate until further notice.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3735FB" w15:done="0"/>
  <w15:commentEx w15:paraId="5718318A" w15:paraIdParent="783735FB" w15:done="0"/>
  <w15:commentEx w15:paraId="06BCFEE3" w15:done="0"/>
  <w15:commentEx w15:paraId="0B75F978" w15:done="0"/>
  <w15:commentEx w15:paraId="7D68AC88" w15:done="0"/>
  <w15:commentEx w15:paraId="3C0E0FC5" w15:done="0"/>
  <w15:commentEx w15:paraId="02C7453E" w15:done="0"/>
  <w15:commentEx w15:paraId="395C3986" w15:done="0"/>
  <w15:commentEx w15:paraId="1724D871" w15:done="0"/>
  <w15:commentEx w15:paraId="5CF30117" w15:done="0"/>
  <w15:commentEx w15:paraId="74522C5E" w15:done="0"/>
  <w15:commentEx w15:paraId="6B3BD75A" w15:done="0"/>
  <w15:commentEx w15:paraId="76ABD5D2" w15:done="0"/>
  <w15:commentEx w15:paraId="31548CF0" w15:done="0"/>
  <w15:commentEx w15:paraId="3AACD366" w15:done="0"/>
  <w15:commentEx w15:paraId="10FEFE98" w15:done="0"/>
  <w15:commentEx w15:paraId="1C75EA7A" w15:done="0"/>
  <w15:commentEx w15:paraId="2C2BEC27" w15:done="0"/>
  <w15:commentEx w15:paraId="2EC8CDB6" w15:done="0"/>
  <w15:commentEx w15:paraId="661B6B71" w15:done="0"/>
  <w15:commentEx w15:paraId="33B84599" w15:done="0"/>
  <w15:commentEx w15:paraId="08A561C2" w15:done="0"/>
  <w15:commentEx w15:paraId="32E29C67" w15:done="0"/>
  <w15:commentEx w15:paraId="1D076F94" w15:done="0"/>
  <w15:commentEx w15:paraId="3A4D7F72" w15:done="0"/>
  <w15:commentEx w15:paraId="78611A3E" w15:done="0"/>
  <w15:commentEx w15:paraId="2638F2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98146" w16cex:dateUtc="2020-07-27T20:37:00Z"/>
  <w16cex:commentExtensible w16cex:durableId="22D0CF3F" w16cex:dateUtc="2020-08-02T09:35:00Z"/>
  <w16cex:commentExtensible w16cex:durableId="22C98235" w16cex:dateUtc="2020-07-27T20:41:00Z"/>
  <w16cex:commentExtensible w16cex:durableId="22C98134" w16cex:dateUtc="2020-07-27T20:37:00Z"/>
  <w16cex:commentExtensible w16cex:durableId="22C983F5" w16cex:dateUtc="2020-07-27T20:48:00Z"/>
  <w16cex:commentExtensible w16cex:durableId="22C98351" w16cex:dateUtc="2020-07-27T20:46:00Z"/>
  <w16cex:commentExtensible w16cex:durableId="22C984A8" w16cex:dateUtc="2020-07-27T20:51:00Z"/>
  <w16cex:commentExtensible w16cex:durableId="22C98B3A" w16cex:dateUtc="2020-07-27T21:19:00Z"/>
  <w16cex:commentExtensible w16cex:durableId="22C98423" w16cex:dateUtc="2020-07-27T20:49:00Z"/>
  <w16cex:commentExtensible w16cex:durableId="22C985DA" w16cex:dateUtc="2020-07-27T20:56:00Z"/>
  <w16cex:commentExtensible w16cex:durableId="22C9860D" w16cex:dateUtc="2020-07-27T20:57:00Z"/>
  <w16cex:commentExtensible w16cex:durableId="22C9857A" w16cex:dateUtc="2020-07-27T20:55:00Z"/>
  <w16cex:commentExtensible w16cex:durableId="22C98989" w16cex:dateUtc="2020-07-27T21:12:00Z"/>
  <w16cex:commentExtensible w16cex:durableId="22C985A9" w16cex:dateUtc="2020-07-27T20:56:00Z"/>
  <w16cex:commentExtensible w16cex:durableId="22C9859C" w16cex:dateUtc="2020-07-27T20:55:00Z"/>
  <w16cex:commentExtensible w16cex:durableId="22C987F1" w16cex:dateUtc="2020-07-27T21:05:00Z"/>
  <w16cex:commentExtensible w16cex:durableId="22C9880F" w16cex:dateUtc="2020-07-27T21:06:00Z"/>
  <w16cex:commentExtensible w16cex:durableId="22C98847" w16cex:dateUtc="2020-07-27T21:07:00Z"/>
  <w16cex:commentExtensible w16cex:durableId="22C988B1" w16cex:dateUtc="2020-07-27T21:09:00Z"/>
  <w16cex:commentExtensible w16cex:durableId="22C988C0" w16cex:dateUtc="2020-07-27T21:09:00Z"/>
  <w16cex:commentExtensible w16cex:durableId="22C988D7" w16cex:dateUtc="2020-07-27T21:09:00Z"/>
  <w16cex:commentExtensible w16cex:durableId="22C988FA" w16cex:dateUtc="2020-07-27T21:10:00Z"/>
  <w16cex:commentExtensible w16cex:durableId="22C98901" w16cex:dateUtc="2020-07-27T21:10:00Z"/>
  <w16cex:commentExtensible w16cex:durableId="22C9890D" w16cex:dateUtc="2020-07-27T21:10:00Z"/>
  <w16cex:commentExtensible w16cex:durableId="22C98923" w16cex:dateUtc="2020-07-27T21:10:00Z"/>
  <w16cex:commentExtensible w16cex:durableId="22C98A92" w16cex:dateUtc="2020-07-27T21:17:00Z"/>
  <w16cex:commentExtensible w16cex:durableId="22C98DE1" w16cex:dateUtc="2020-07-27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3735FB" w16cid:durableId="22C98146"/>
  <w16cid:commentId w16cid:paraId="5718318A" w16cid:durableId="22D0CF3F"/>
  <w16cid:commentId w16cid:paraId="06BCFEE3" w16cid:durableId="22C98235"/>
  <w16cid:commentId w16cid:paraId="0B75F978" w16cid:durableId="22C98134"/>
  <w16cid:commentId w16cid:paraId="7D68AC88" w16cid:durableId="22C983F5"/>
  <w16cid:commentId w16cid:paraId="3C0E0FC5" w16cid:durableId="22C98351"/>
  <w16cid:commentId w16cid:paraId="02C7453E" w16cid:durableId="22C984A8"/>
  <w16cid:commentId w16cid:paraId="395C3986" w16cid:durableId="22C98B3A"/>
  <w16cid:commentId w16cid:paraId="1724D871" w16cid:durableId="22C98423"/>
  <w16cid:commentId w16cid:paraId="5CF30117" w16cid:durableId="22C985DA"/>
  <w16cid:commentId w16cid:paraId="74522C5E" w16cid:durableId="22C9860D"/>
  <w16cid:commentId w16cid:paraId="6B3BD75A" w16cid:durableId="22C9857A"/>
  <w16cid:commentId w16cid:paraId="76ABD5D2" w16cid:durableId="22C98989"/>
  <w16cid:commentId w16cid:paraId="31548CF0" w16cid:durableId="22C985A9"/>
  <w16cid:commentId w16cid:paraId="3AACD366" w16cid:durableId="22C9859C"/>
  <w16cid:commentId w16cid:paraId="10FEFE98" w16cid:durableId="22C987F1"/>
  <w16cid:commentId w16cid:paraId="1C75EA7A" w16cid:durableId="22C9880F"/>
  <w16cid:commentId w16cid:paraId="2C2BEC27" w16cid:durableId="22C98847"/>
  <w16cid:commentId w16cid:paraId="2EC8CDB6" w16cid:durableId="22C988B1"/>
  <w16cid:commentId w16cid:paraId="661B6B71" w16cid:durableId="22C988C0"/>
  <w16cid:commentId w16cid:paraId="33B84599" w16cid:durableId="22C988D7"/>
  <w16cid:commentId w16cid:paraId="08A561C2" w16cid:durableId="22C988FA"/>
  <w16cid:commentId w16cid:paraId="32E29C67" w16cid:durableId="22C98901"/>
  <w16cid:commentId w16cid:paraId="1D076F94" w16cid:durableId="22C9890D"/>
  <w16cid:commentId w16cid:paraId="3A4D7F72" w16cid:durableId="22C98923"/>
  <w16cid:commentId w16cid:paraId="78611A3E" w16cid:durableId="22C98A92"/>
  <w16cid:commentId w16cid:paraId="2638F20A" w16cid:durableId="22C98D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FE68F" w14:textId="77777777" w:rsidR="004E0530" w:rsidRDefault="004E0530" w:rsidP="00A65A00">
      <w:pPr>
        <w:spacing w:line="240" w:lineRule="auto"/>
      </w:pPr>
      <w:r>
        <w:separator/>
      </w:r>
    </w:p>
  </w:endnote>
  <w:endnote w:type="continuationSeparator" w:id="0">
    <w:p w14:paraId="4511DC78" w14:textId="77777777" w:rsidR="004E0530" w:rsidRDefault="004E0530" w:rsidP="00A65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EF5A5" w14:textId="77777777" w:rsidR="004E0530" w:rsidRDefault="004E0530" w:rsidP="00A65A00">
      <w:pPr>
        <w:spacing w:line="240" w:lineRule="auto"/>
      </w:pPr>
      <w:r>
        <w:separator/>
      </w:r>
    </w:p>
  </w:footnote>
  <w:footnote w:type="continuationSeparator" w:id="0">
    <w:p w14:paraId="72761C0B" w14:textId="77777777" w:rsidR="004E0530" w:rsidRDefault="004E0530" w:rsidP="00A65A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4258371"/>
      <w:docPartObj>
        <w:docPartGallery w:val="Watermarks"/>
        <w:docPartUnique/>
      </w:docPartObj>
    </w:sdtPr>
    <w:sdtEndPr/>
    <w:sdtContent>
      <w:p w14:paraId="60D0BD6A" w14:textId="5CAF83B9" w:rsidR="006F77F5" w:rsidRDefault="004E0530">
        <w:pPr>
          <w:pStyle w:val="Header"/>
        </w:pPr>
        <w:r>
          <w:rPr>
            <w:noProof/>
          </w:rPr>
          <w:pict w14:anchorId="102FA1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7F7E"/>
    <w:multiLevelType w:val="hybridMultilevel"/>
    <w:tmpl w:val="CDF0F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F07AF"/>
    <w:multiLevelType w:val="hybridMultilevel"/>
    <w:tmpl w:val="EAD81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B141A"/>
    <w:multiLevelType w:val="hybridMultilevel"/>
    <w:tmpl w:val="AD94B754"/>
    <w:lvl w:ilvl="0" w:tplc="8492490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16762"/>
    <w:multiLevelType w:val="hybridMultilevel"/>
    <w:tmpl w:val="D3644D4E"/>
    <w:lvl w:ilvl="0" w:tplc="8492490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B3294"/>
    <w:multiLevelType w:val="hybridMultilevel"/>
    <w:tmpl w:val="1FC6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F32E8"/>
    <w:multiLevelType w:val="hybridMultilevel"/>
    <w:tmpl w:val="4788B090"/>
    <w:lvl w:ilvl="0" w:tplc="7A3CB27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132874"/>
    <w:multiLevelType w:val="hybridMultilevel"/>
    <w:tmpl w:val="243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5273E"/>
    <w:multiLevelType w:val="hybridMultilevel"/>
    <w:tmpl w:val="23D63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E3571"/>
    <w:multiLevelType w:val="hybridMultilevel"/>
    <w:tmpl w:val="50600D48"/>
    <w:lvl w:ilvl="0" w:tplc="D2603A6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6B584D2C"/>
    <w:multiLevelType w:val="hybridMultilevel"/>
    <w:tmpl w:val="882C6038"/>
    <w:lvl w:ilvl="0" w:tplc="8492490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7"/>
  </w:num>
  <w:num w:numId="5">
    <w:abstractNumId w:val="0"/>
  </w:num>
  <w:num w:numId="6">
    <w:abstractNumId w:val="4"/>
  </w:num>
  <w:num w:numId="7">
    <w:abstractNumId w:val="3"/>
  </w:num>
  <w:num w:numId="8">
    <w:abstractNumId w:val="9"/>
  </w:num>
  <w:num w:numId="9">
    <w:abstractNumId w:val="2"/>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is Sumra">
    <w15:presenceInfo w15:providerId="AD" w15:userId="S::haris.sumra10@my.stjohns.edu::940ce2dd-9b4b-4972-bfb8-2b62efd79051"/>
  </w15:person>
  <w15:person w15:author="Chiazza, Brandon (MOCS)">
    <w15:presenceInfo w15:providerId="AD" w15:userId="S::brandon.chiazza@mocs.nyc.gov::afe340dc-72b8-4652-b96d-faa747d757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6D5"/>
    <w:rsid w:val="001B3713"/>
    <w:rsid w:val="002259BC"/>
    <w:rsid w:val="002F01A0"/>
    <w:rsid w:val="004E0530"/>
    <w:rsid w:val="004F7A02"/>
    <w:rsid w:val="0058207B"/>
    <w:rsid w:val="005C679F"/>
    <w:rsid w:val="00634D74"/>
    <w:rsid w:val="00643A0A"/>
    <w:rsid w:val="006519FD"/>
    <w:rsid w:val="006F77F5"/>
    <w:rsid w:val="0071774B"/>
    <w:rsid w:val="007B12FE"/>
    <w:rsid w:val="00851D27"/>
    <w:rsid w:val="008C3607"/>
    <w:rsid w:val="00976170"/>
    <w:rsid w:val="00994689"/>
    <w:rsid w:val="00A65A00"/>
    <w:rsid w:val="00AB7E46"/>
    <w:rsid w:val="00B626D5"/>
    <w:rsid w:val="00BE7D8D"/>
    <w:rsid w:val="00C26A89"/>
    <w:rsid w:val="00D36D72"/>
    <w:rsid w:val="00E258BA"/>
    <w:rsid w:val="00E60E71"/>
    <w:rsid w:val="00E91E11"/>
    <w:rsid w:val="00E9371C"/>
    <w:rsid w:val="00FA7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7E0D86"/>
  <w15:docId w15:val="{AEBF72EB-0610-4D3F-AC5A-AF2721A7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B37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713"/>
    <w:rPr>
      <w:rFonts w:ascii="Segoe UI" w:hAnsi="Segoe UI" w:cs="Segoe UI"/>
      <w:sz w:val="18"/>
      <w:szCs w:val="18"/>
    </w:rPr>
  </w:style>
  <w:style w:type="character" w:styleId="Hyperlink">
    <w:name w:val="Hyperlink"/>
    <w:basedOn w:val="DefaultParagraphFont"/>
    <w:uiPriority w:val="99"/>
    <w:unhideWhenUsed/>
    <w:rsid w:val="001B3713"/>
    <w:rPr>
      <w:color w:val="0000FF"/>
      <w:u w:val="single"/>
    </w:rPr>
  </w:style>
  <w:style w:type="character" w:styleId="CommentReference">
    <w:name w:val="annotation reference"/>
    <w:basedOn w:val="DefaultParagraphFont"/>
    <w:uiPriority w:val="99"/>
    <w:semiHidden/>
    <w:unhideWhenUsed/>
    <w:rsid w:val="001B3713"/>
    <w:rPr>
      <w:sz w:val="16"/>
      <w:szCs w:val="16"/>
    </w:rPr>
  </w:style>
  <w:style w:type="paragraph" w:styleId="CommentText">
    <w:name w:val="annotation text"/>
    <w:basedOn w:val="Normal"/>
    <w:link w:val="CommentTextChar"/>
    <w:uiPriority w:val="99"/>
    <w:semiHidden/>
    <w:unhideWhenUsed/>
    <w:rsid w:val="001B3713"/>
    <w:pPr>
      <w:spacing w:line="240" w:lineRule="auto"/>
    </w:pPr>
    <w:rPr>
      <w:sz w:val="20"/>
      <w:szCs w:val="20"/>
    </w:rPr>
  </w:style>
  <w:style w:type="character" w:customStyle="1" w:styleId="CommentTextChar">
    <w:name w:val="Comment Text Char"/>
    <w:basedOn w:val="DefaultParagraphFont"/>
    <w:link w:val="CommentText"/>
    <w:uiPriority w:val="99"/>
    <w:semiHidden/>
    <w:rsid w:val="001B3713"/>
    <w:rPr>
      <w:sz w:val="20"/>
      <w:szCs w:val="20"/>
    </w:rPr>
  </w:style>
  <w:style w:type="paragraph" w:styleId="CommentSubject">
    <w:name w:val="annotation subject"/>
    <w:basedOn w:val="CommentText"/>
    <w:next w:val="CommentText"/>
    <w:link w:val="CommentSubjectChar"/>
    <w:uiPriority w:val="99"/>
    <w:semiHidden/>
    <w:unhideWhenUsed/>
    <w:rsid w:val="001B3713"/>
    <w:rPr>
      <w:b/>
      <w:bCs/>
    </w:rPr>
  </w:style>
  <w:style w:type="character" w:customStyle="1" w:styleId="CommentSubjectChar">
    <w:name w:val="Comment Subject Char"/>
    <w:basedOn w:val="CommentTextChar"/>
    <w:link w:val="CommentSubject"/>
    <w:uiPriority w:val="99"/>
    <w:semiHidden/>
    <w:rsid w:val="001B3713"/>
    <w:rPr>
      <w:b/>
      <w:bCs/>
      <w:sz w:val="20"/>
      <w:szCs w:val="20"/>
    </w:rPr>
  </w:style>
  <w:style w:type="paragraph" w:styleId="TOCHeading">
    <w:name w:val="TOC Heading"/>
    <w:basedOn w:val="Heading1"/>
    <w:next w:val="Normal"/>
    <w:uiPriority w:val="39"/>
    <w:unhideWhenUsed/>
    <w:qFormat/>
    <w:rsid w:val="00FA778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FA778D"/>
    <w:pPr>
      <w:spacing w:after="100"/>
    </w:pPr>
  </w:style>
  <w:style w:type="paragraph" w:styleId="TOC2">
    <w:name w:val="toc 2"/>
    <w:basedOn w:val="Normal"/>
    <w:next w:val="Normal"/>
    <w:autoRedefine/>
    <w:uiPriority w:val="39"/>
    <w:unhideWhenUsed/>
    <w:rsid w:val="00E258BA"/>
    <w:pPr>
      <w:tabs>
        <w:tab w:val="right" w:leader="dot" w:pos="9350"/>
      </w:tabs>
      <w:spacing w:after="100"/>
      <w:ind w:left="220"/>
      <w:pPrChange w:id="0" w:author="Haris Sumra" w:date="2020-08-02T11:54:00Z">
        <w:pPr>
          <w:spacing w:after="100" w:line="276" w:lineRule="auto"/>
          <w:ind w:left="220"/>
        </w:pPr>
      </w:pPrChange>
    </w:pPr>
    <w:rPr>
      <w:rPrChange w:id="0" w:author="Haris Sumra" w:date="2020-08-02T11:54:00Z">
        <w:rPr>
          <w:rFonts w:ascii="Arial" w:eastAsia="Arial" w:hAnsi="Arial" w:cs="Arial"/>
          <w:sz w:val="22"/>
          <w:szCs w:val="22"/>
          <w:lang w:val="en" w:eastAsia="en-US" w:bidi="ar-SA"/>
        </w:rPr>
      </w:rPrChange>
    </w:rPr>
  </w:style>
  <w:style w:type="paragraph" w:styleId="Header">
    <w:name w:val="header"/>
    <w:basedOn w:val="Normal"/>
    <w:link w:val="HeaderChar"/>
    <w:uiPriority w:val="99"/>
    <w:unhideWhenUsed/>
    <w:rsid w:val="00A65A00"/>
    <w:pPr>
      <w:tabs>
        <w:tab w:val="center" w:pos="4680"/>
        <w:tab w:val="right" w:pos="9360"/>
      </w:tabs>
      <w:spacing w:line="240" w:lineRule="auto"/>
    </w:pPr>
  </w:style>
  <w:style w:type="character" w:customStyle="1" w:styleId="HeaderChar">
    <w:name w:val="Header Char"/>
    <w:basedOn w:val="DefaultParagraphFont"/>
    <w:link w:val="Header"/>
    <w:uiPriority w:val="99"/>
    <w:rsid w:val="00A65A00"/>
  </w:style>
  <w:style w:type="paragraph" w:styleId="Footer">
    <w:name w:val="footer"/>
    <w:basedOn w:val="Normal"/>
    <w:link w:val="FooterChar"/>
    <w:uiPriority w:val="99"/>
    <w:unhideWhenUsed/>
    <w:rsid w:val="00A65A00"/>
    <w:pPr>
      <w:tabs>
        <w:tab w:val="center" w:pos="4680"/>
        <w:tab w:val="right" w:pos="9360"/>
      </w:tabs>
      <w:spacing w:line="240" w:lineRule="auto"/>
    </w:pPr>
  </w:style>
  <w:style w:type="character" w:customStyle="1" w:styleId="FooterChar">
    <w:name w:val="Footer Char"/>
    <w:basedOn w:val="DefaultParagraphFont"/>
    <w:link w:val="Footer"/>
    <w:uiPriority w:val="99"/>
    <w:rsid w:val="00A65A00"/>
  </w:style>
  <w:style w:type="paragraph" w:styleId="ListParagraph">
    <w:name w:val="List Paragraph"/>
    <w:basedOn w:val="Normal"/>
    <w:uiPriority w:val="34"/>
    <w:qFormat/>
    <w:rsid w:val="00E9371C"/>
    <w:pPr>
      <w:ind w:left="720"/>
      <w:contextualSpacing/>
    </w:pPr>
  </w:style>
  <w:style w:type="paragraph" w:styleId="TOC3">
    <w:name w:val="toc 3"/>
    <w:basedOn w:val="Normal"/>
    <w:next w:val="Normal"/>
    <w:autoRedefine/>
    <w:uiPriority w:val="39"/>
    <w:unhideWhenUsed/>
    <w:rsid w:val="006F77F5"/>
    <w:pPr>
      <w:spacing w:after="100"/>
      <w:ind w:left="440"/>
    </w:pPr>
  </w:style>
  <w:style w:type="paragraph" w:styleId="NoSpacing">
    <w:name w:val="No Spacing"/>
    <w:uiPriority w:val="1"/>
    <w:qFormat/>
    <w:rsid w:val="00994689"/>
    <w:pPr>
      <w:spacing w:line="240" w:lineRule="auto"/>
    </w:pPr>
  </w:style>
  <w:style w:type="paragraph" w:styleId="Revision">
    <w:name w:val="Revision"/>
    <w:hidden/>
    <w:uiPriority w:val="99"/>
    <w:semiHidden/>
    <w:rsid w:val="006519FD"/>
    <w:pPr>
      <w:spacing w:line="240" w:lineRule="auto"/>
    </w:pPr>
  </w:style>
  <w:style w:type="character" w:styleId="FollowedHyperlink">
    <w:name w:val="FollowedHyperlink"/>
    <w:basedOn w:val="DefaultParagraphFont"/>
    <w:uiPriority w:val="99"/>
    <w:semiHidden/>
    <w:unhideWhenUsed/>
    <w:rsid w:val="002F01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064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papers.ssrn.com/sol3/papers.cfm?abstract_id=3082972" TargetMode="External"/><Relationship Id="rId2" Type="http://schemas.openxmlformats.org/officeDocument/2006/relationships/image" Target="media/image2.wmf"/><Relationship Id="rId1" Type="http://schemas.openxmlformats.org/officeDocument/2006/relationships/hyperlink" Target="https://libguides.usc.edu/writingguide/abstract" TargetMode="External"/><Relationship Id="rId4" Type="http://schemas.openxmlformats.org/officeDocument/2006/relationships/hyperlink" Target="https://www.npr.org/2020/06/18/880377872/facebook-removes-trump-political-ads-with-nazi-symbol-campaign-calls-it-an-emoji"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competitions.codalab.org/competitions/19935" TargetMode="External"/><Relationship Id="rId18" Type="http://schemas.openxmlformats.org/officeDocument/2006/relationships/hyperlink" Target="https://journals.plos.org/plosone/article?id=10.1371/journal.pone.0221152" TargetMode="External"/><Relationship Id="rId26" Type="http://schemas.openxmlformats.org/officeDocument/2006/relationships/hyperlink" Target="https://www.aclweb.org/anthology/W12-2103.pdf" TargetMode="External"/><Relationship Id="rId39" Type="http://schemas.openxmlformats.org/officeDocument/2006/relationships/hyperlink" Target="https://www.adl.org/resources/reports/the-online-hate-index" TargetMode="External"/><Relationship Id="rId21" Type="http://schemas.openxmlformats.org/officeDocument/2006/relationships/hyperlink" Target="https://arxiv.org/pdf/1809.01644.pdf" TargetMode="External"/><Relationship Id="rId34" Type="http://schemas.openxmlformats.org/officeDocument/2006/relationships/hyperlink" Target="https://www.youtube.com/watch?v=ES3TJrzaYKE"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irccj.org/CSCP/vol9/csit90208.pdf" TargetMode="External"/><Relationship Id="rId20" Type="http://schemas.openxmlformats.org/officeDocument/2006/relationships/hyperlink" Target="https://arxiv.org/pdf/1809.01644.pdf" TargetMode="External"/><Relationship Id="rId29" Type="http://schemas.openxmlformats.org/officeDocument/2006/relationships/hyperlink" Target="https://www.yu.edu/sites/default/files/inline-files/Thesis%20Outline%202018-2019.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arxiv.org/pdf/1803.03662.pdf" TargetMode="External"/><Relationship Id="rId32" Type="http://schemas.openxmlformats.org/officeDocument/2006/relationships/hyperlink" Target="https://www.youtube.com/watch?v=IClUgxoJf_g&amp;t=2s" TargetMode="External"/><Relationship Id="rId37" Type="http://schemas.openxmlformats.org/officeDocument/2006/relationships/hyperlink" Target="https://www.perspectiveapi.com/"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class.uop.gr/modules/document/file.php/DIT209/%CF%80%CF%81%CE%BF%CF%84%CE%B5%CE%B9%CE%BD%CF%8C%CE%BC%CE%B5%CE%BD%CE%B7%20%CE%B8%CE%B5%CE%BC%CE%B1%CF%84%CE%BF%CE%BB%CE%BF%CE%B3%CE%AF%CE%B1%202019-2020/A%20Survey%20on%20Automatic%20Detection%20of%20Hate%20Speech%20in%20Text.pdf" TargetMode="External"/><Relationship Id="rId23" Type="http://schemas.openxmlformats.org/officeDocument/2006/relationships/hyperlink" Target="https://www.aclweb.org/anthology/W18-5111" TargetMode="External"/><Relationship Id="rId28" Type="http://schemas.openxmlformats.org/officeDocument/2006/relationships/hyperlink" Target="https://library.yu.edu/literaturereview" TargetMode="External"/><Relationship Id="rId36" Type="http://schemas.openxmlformats.org/officeDocument/2006/relationships/hyperlink" Target="https://github.com/Hironsan/HateSonar" TargetMode="External"/><Relationship Id="rId10" Type="http://schemas.microsoft.com/office/2016/09/relationships/commentsIds" Target="commentsIds.xml"/><Relationship Id="rId19" Type="http://schemas.openxmlformats.org/officeDocument/2006/relationships/hyperlink" Target="http://trap.ncirl.ie/4172/" TargetMode="External"/><Relationship Id="rId31" Type="http://schemas.openxmlformats.org/officeDocument/2006/relationships/hyperlink" Target="http://guides.library.vcu.edu/lit-review"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tandfonline.com/doi/full/10.1080/2330443X.2019.1660285-" TargetMode="External"/><Relationship Id="rId22" Type="http://schemas.openxmlformats.org/officeDocument/2006/relationships/hyperlink" Target="http://ieeexplore.ieee.org/document/8292838/" TargetMode="External"/><Relationship Id="rId27" Type="http://schemas.openxmlformats.org/officeDocument/2006/relationships/hyperlink" Target="http://floodhelp.uno.edu/uploads/Content%20Analysis/Gertstenfeld.pdf" TargetMode="External"/><Relationship Id="rId30" Type="http://schemas.openxmlformats.org/officeDocument/2006/relationships/hyperlink" Target="http://www.duluth.umn.edu/~hrallis/guides/researching/litreview.html" TargetMode="External"/><Relationship Id="rId35" Type="http://schemas.openxmlformats.org/officeDocument/2006/relationships/hyperlink" Target="https://www.scribbr.com/dissertation/literature-review/" TargetMode="External"/><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content-lga3-2.xx.fbcdn.net/v/t39.8562-6/78647855_818048661960903_4592063751666008064_n.pdf?_nc_cat=108&amp;_nc_sid=ae5e01&amp;_nc_ohc=hTRrI5ROWVYAX9hGCh7&amp;_nc_ht=scontent-lga3-2.xx&amp;oh=118a97abea1732f4e980857eb6183829&amp;oe=5F2CE411" TargetMode="External"/><Relationship Id="rId25" Type="http://schemas.openxmlformats.org/officeDocument/2006/relationships/hyperlink" Target="https://astro.temple.edu/~tuc17157/pdfs/djuric2015wwwB.pdf" TargetMode="External"/><Relationship Id="rId33" Type="http://schemas.openxmlformats.org/officeDocument/2006/relationships/hyperlink" Target="https://www.youtube.com/watch?v=PzWTM4FApNg" TargetMode="External"/><Relationship Id="rId38" Type="http://schemas.openxmlformats.org/officeDocument/2006/relationships/hyperlink" Target="https://www.paralleldots.com/abusive-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26070-5A59-486C-89F0-91692CD2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3144</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Haris Sumra</cp:lastModifiedBy>
  <cp:revision>2</cp:revision>
  <dcterms:created xsi:type="dcterms:W3CDTF">2020-08-10T20:06:00Z</dcterms:created>
  <dcterms:modified xsi:type="dcterms:W3CDTF">2020-08-10T20:06:00Z</dcterms:modified>
</cp:coreProperties>
</file>